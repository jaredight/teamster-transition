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D83" w:rsidRPr="004B0CB6" w:rsidRDefault="007C4D83">
      <w:pPr>
        <w:rPr>
          <w:rFonts w:ascii="Times New Roman" w:hAnsi="Times New Roman" w:cs="Times New Roman"/>
          <w:sz w:val="24"/>
          <w:szCs w:val="24"/>
        </w:rPr>
      </w:pPr>
    </w:p>
    <w:tbl>
      <w:tblPr>
        <w:tblStyle w:val="TableGrid"/>
        <w:tblpPr w:leftFromText="180" w:rightFromText="180" w:vertAnchor="page" w:horzAnchor="margin" w:tblpY="2386"/>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15"/>
        <w:gridCol w:w="1423"/>
        <w:gridCol w:w="1425"/>
        <w:gridCol w:w="1423"/>
        <w:gridCol w:w="1425"/>
        <w:gridCol w:w="1425"/>
        <w:gridCol w:w="1423"/>
        <w:gridCol w:w="1425"/>
        <w:gridCol w:w="1420"/>
        <w:tblGridChange w:id="0">
          <w:tblGrid>
            <w:gridCol w:w="105"/>
            <w:gridCol w:w="1510"/>
            <w:gridCol w:w="105"/>
            <w:gridCol w:w="1318"/>
            <w:gridCol w:w="105"/>
            <w:gridCol w:w="1320"/>
            <w:gridCol w:w="105"/>
            <w:gridCol w:w="1318"/>
            <w:gridCol w:w="105"/>
            <w:gridCol w:w="1320"/>
            <w:gridCol w:w="105"/>
            <w:gridCol w:w="1320"/>
            <w:gridCol w:w="105"/>
            <w:gridCol w:w="1318"/>
            <w:gridCol w:w="105"/>
            <w:gridCol w:w="1320"/>
            <w:gridCol w:w="105"/>
            <w:gridCol w:w="1315"/>
            <w:gridCol w:w="105"/>
          </w:tblGrid>
        </w:tblGridChange>
      </w:tblGrid>
      <w:tr w:rsidR="000E3E58" w:rsidRPr="004B0CB6" w:rsidTr="005936A9">
        <w:trPr>
          <w:trHeight w:val="361"/>
        </w:trPr>
        <w:tc>
          <w:tcPr>
            <w:tcW w:w="5000" w:type="pct"/>
            <w:gridSpan w:val="9"/>
            <w:tcBorders>
              <w:top w:val="nil"/>
              <w:left w:val="nil"/>
              <w:bottom w:val="double" w:sz="4" w:space="0" w:color="auto"/>
              <w:right w:val="nil"/>
            </w:tcBorders>
            <w:vAlign w:val="center"/>
          </w:tcPr>
          <w:p w:rsidR="000E3E58" w:rsidRPr="004B0CB6" w:rsidRDefault="000E3E58" w:rsidP="005936A9">
            <w:pPr>
              <w:jc w:val="center"/>
              <w:rPr>
                <w:rFonts w:ascii="Times New Roman" w:hAnsi="Times New Roman" w:cs="Times New Roman"/>
                <w:sz w:val="24"/>
                <w:szCs w:val="24"/>
              </w:rPr>
            </w:pPr>
            <w:r w:rsidRPr="004B0CB6">
              <w:rPr>
                <w:rFonts w:ascii="Times New Roman" w:hAnsi="Times New Roman" w:cs="Times New Roman"/>
                <w:sz w:val="24"/>
                <w:szCs w:val="24"/>
              </w:rPr>
              <w:t xml:space="preserve">Table </w:t>
            </w:r>
            <w:r w:rsidR="00BC2D37">
              <w:rPr>
                <w:rFonts w:ascii="Times New Roman" w:hAnsi="Times New Roman" w:cs="Times New Roman"/>
                <w:sz w:val="24"/>
                <w:szCs w:val="24"/>
              </w:rPr>
              <w:t>1</w:t>
            </w:r>
            <w:r w:rsidRPr="004B0CB6">
              <w:rPr>
                <w:rFonts w:ascii="Times New Roman" w:hAnsi="Times New Roman" w:cs="Times New Roman"/>
                <w:sz w:val="24"/>
                <w:szCs w:val="24"/>
              </w:rPr>
              <w:t xml:space="preserve">: Transition Matrix, All Year-Pairs </w:t>
            </w:r>
          </w:p>
          <w:p w:rsidR="000E3E58" w:rsidRPr="004B0CB6" w:rsidRDefault="000E3E58" w:rsidP="005936A9">
            <w:pPr>
              <w:jc w:val="center"/>
              <w:rPr>
                <w:rFonts w:ascii="Times New Roman" w:hAnsi="Times New Roman" w:cs="Times New Roman"/>
                <w:sz w:val="24"/>
                <w:szCs w:val="24"/>
              </w:rPr>
            </w:pPr>
          </w:p>
        </w:tc>
      </w:tr>
      <w:tr w:rsidR="000E3E58" w:rsidRPr="004B0CB6" w:rsidTr="005936A9">
        <w:trPr>
          <w:trHeight w:val="54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sz w:val="24"/>
                <w:szCs w:val="24"/>
              </w:rPr>
            </w:pPr>
          </w:p>
        </w:tc>
        <w:tc>
          <w:tcPr>
            <w:tcW w:w="4379" w:type="pct"/>
            <w:gridSpan w:val="8"/>
            <w:tcBorders>
              <w:top w:val="nil"/>
              <w:left w:val="nil"/>
              <w:bottom w:val="single" w:sz="4" w:space="0" w:color="auto"/>
              <w:right w:val="nil"/>
            </w:tcBorders>
            <w:vAlign w:val="center"/>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Year 2 Occupation</w:t>
            </w:r>
          </w:p>
        </w:tc>
      </w:tr>
      <w:tr w:rsidR="000E3E58" w:rsidRPr="004B0CB6" w:rsidTr="005936A9">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Change w:id="1" w:author="Abbie Sanders" w:date="2021-08-25T13:20:00Z">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blPrExChange>
        </w:tblPrEx>
        <w:trPr>
          <w:trHeight w:val="665"/>
          <w:trPrChange w:id="2" w:author="Abbie Sanders" w:date="2021-08-25T13:20:00Z">
            <w:trPr>
              <w:gridBefore w:val="1"/>
              <w:trHeight w:val="542"/>
            </w:trPr>
          </w:trPrChange>
        </w:trPr>
        <w:tc>
          <w:tcPr>
            <w:tcW w:w="621" w:type="pct"/>
            <w:tcBorders>
              <w:top w:val="nil"/>
              <w:left w:val="nil"/>
              <w:bottom w:val="nil"/>
              <w:right w:val="nil"/>
            </w:tcBorders>
            <w:vAlign w:val="center"/>
            <w:tcPrChange w:id="3" w:author="Abbie Sanders" w:date="2021-08-25T13:20:00Z">
              <w:tcPr>
                <w:tcW w:w="621" w:type="pct"/>
                <w:gridSpan w:val="2"/>
                <w:tcBorders>
                  <w:top w:val="nil"/>
                  <w:left w:val="nil"/>
                  <w:bottom w:val="nil"/>
                  <w:right w:val="nil"/>
                </w:tcBorders>
                <w:vAlign w:val="center"/>
              </w:tcPr>
            </w:tcPrChange>
          </w:tcPr>
          <w:p w:rsidR="000E3E58" w:rsidRPr="004B0CB6" w:rsidRDefault="000E3E58" w:rsidP="005936A9">
            <w:pPr>
              <w:jc w:val="center"/>
              <w:rPr>
                <w:rFonts w:ascii="Times New Roman" w:hAnsi="Times New Roman" w:cs="Times New Roman"/>
                <w:sz w:val="24"/>
                <w:szCs w:val="24"/>
              </w:rPr>
            </w:pPr>
            <w:bookmarkStart w:id="4" w:name="_Hlk76050224"/>
            <w:r w:rsidRPr="004B0CB6">
              <w:rPr>
                <w:rFonts w:ascii="Times New Roman" w:hAnsi="Times New Roman" w:cs="Times New Roman"/>
                <w:sz w:val="24"/>
                <w:szCs w:val="24"/>
              </w:rPr>
              <w:t>Base Year Occupation</w:t>
            </w:r>
          </w:p>
        </w:tc>
        <w:tc>
          <w:tcPr>
            <w:tcW w:w="547" w:type="pct"/>
            <w:tcBorders>
              <w:top w:val="nil"/>
              <w:left w:val="nil"/>
              <w:bottom w:val="single" w:sz="4" w:space="0" w:color="auto"/>
              <w:right w:val="nil"/>
            </w:tcBorders>
            <w:vAlign w:val="center"/>
            <w:tcPrChange w:id="5" w:author="Abbie Sanders" w:date="2021-08-25T13:20:00Z">
              <w:tcPr>
                <w:tcW w:w="547"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Teamster</w:t>
            </w:r>
          </w:p>
        </w:tc>
        <w:tc>
          <w:tcPr>
            <w:tcW w:w="548" w:type="pct"/>
            <w:tcBorders>
              <w:top w:val="nil"/>
              <w:left w:val="nil"/>
              <w:bottom w:val="single" w:sz="4" w:space="0" w:color="auto"/>
              <w:right w:val="nil"/>
            </w:tcBorders>
            <w:vAlign w:val="center"/>
            <w:tcPrChange w:id="6" w:author="Abbie Sanders" w:date="2021-08-25T13:20:00Z">
              <w:tcPr>
                <w:tcW w:w="548"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Truck</w:t>
            </w:r>
            <w:r>
              <w:rPr>
                <w:rFonts w:ascii="Times New Roman" w:hAnsi="Times New Roman" w:cs="Times New Roman"/>
                <w:color w:val="000000"/>
                <w:sz w:val="24"/>
                <w:szCs w:val="24"/>
              </w:rPr>
              <w:t xml:space="preserve"> </w:t>
            </w:r>
            <w:r w:rsidRPr="004B0CB6">
              <w:rPr>
                <w:rFonts w:ascii="Times New Roman" w:hAnsi="Times New Roman" w:cs="Times New Roman"/>
                <w:color w:val="000000"/>
                <w:sz w:val="24"/>
                <w:szCs w:val="24"/>
              </w:rPr>
              <w:t>Driver</w:t>
            </w:r>
          </w:p>
        </w:tc>
        <w:tc>
          <w:tcPr>
            <w:tcW w:w="547" w:type="pct"/>
            <w:tcBorders>
              <w:top w:val="nil"/>
              <w:left w:val="nil"/>
              <w:bottom w:val="single" w:sz="4" w:space="0" w:color="auto"/>
              <w:right w:val="nil"/>
            </w:tcBorders>
            <w:vAlign w:val="center"/>
            <w:tcPrChange w:id="7" w:author="Abbie Sanders" w:date="2021-08-25T13:20:00Z">
              <w:tcPr>
                <w:tcW w:w="547"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Blacksmith</w:t>
            </w:r>
          </w:p>
        </w:tc>
        <w:tc>
          <w:tcPr>
            <w:tcW w:w="548" w:type="pct"/>
            <w:tcBorders>
              <w:top w:val="nil"/>
              <w:left w:val="nil"/>
              <w:bottom w:val="single" w:sz="4" w:space="0" w:color="auto"/>
              <w:right w:val="nil"/>
            </w:tcBorders>
            <w:vAlign w:val="center"/>
            <w:tcPrChange w:id="8" w:author="Abbie Sanders" w:date="2021-08-25T13:20:00Z">
              <w:tcPr>
                <w:tcW w:w="548"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Bus Driver</w:t>
            </w:r>
          </w:p>
        </w:tc>
        <w:tc>
          <w:tcPr>
            <w:tcW w:w="548" w:type="pct"/>
            <w:tcBorders>
              <w:top w:val="nil"/>
              <w:left w:val="nil"/>
              <w:bottom w:val="single" w:sz="4" w:space="0" w:color="auto"/>
              <w:right w:val="nil"/>
            </w:tcBorders>
            <w:vAlign w:val="center"/>
            <w:tcPrChange w:id="9" w:author="Abbie Sanders" w:date="2021-08-25T13:20:00Z">
              <w:tcPr>
                <w:tcW w:w="548"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Taxi Driver</w:t>
            </w:r>
          </w:p>
        </w:tc>
        <w:tc>
          <w:tcPr>
            <w:tcW w:w="547" w:type="pct"/>
            <w:tcBorders>
              <w:top w:val="nil"/>
              <w:left w:val="nil"/>
              <w:bottom w:val="single" w:sz="4" w:space="0" w:color="auto"/>
              <w:right w:val="nil"/>
            </w:tcBorders>
            <w:vAlign w:val="center"/>
            <w:tcPrChange w:id="10" w:author="Abbie Sanders" w:date="2021-08-25T13:20:00Z">
              <w:tcPr>
                <w:tcW w:w="547"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Expressman</w:t>
            </w:r>
          </w:p>
        </w:tc>
        <w:tc>
          <w:tcPr>
            <w:tcW w:w="548" w:type="pct"/>
            <w:tcBorders>
              <w:top w:val="nil"/>
              <w:left w:val="nil"/>
              <w:bottom w:val="single" w:sz="4" w:space="0" w:color="auto"/>
              <w:right w:val="nil"/>
            </w:tcBorders>
            <w:vAlign w:val="center"/>
            <w:tcPrChange w:id="11" w:author="Abbie Sanders" w:date="2021-08-25T13:20:00Z">
              <w:tcPr>
                <w:tcW w:w="548"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Other</w:t>
            </w:r>
          </w:p>
        </w:tc>
        <w:tc>
          <w:tcPr>
            <w:tcW w:w="546" w:type="pct"/>
            <w:tcBorders>
              <w:top w:val="nil"/>
              <w:left w:val="nil"/>
              <w:bottom w:val="single" w:sz="4" w:space="0" w:color="auto"/>
              <w:right w:val="nil"/>
            </w:tcBorders>
            <w:vAlign w:val="center"/>
            <w:tcPrChange w:id="12" w:author="Abbie Sanders" w:date="2021-08-25T13:20:00Z">
              <w:tcPr>
                <w:tcW w:w="546" w:type="pct"/>
                <w:gridSpan w:val="2"/>
                <w:tcBorders>
                  <w:top w:val="nil"/>
                  <w:left w:val="nil"/>
                  <w:bottom w:val="single" w:sz="4" w:space="0" w:color="auto"/>
                  <w:right w:val="nil"/>
                </w:tcBorders>
                <w:vAlign w:val="center"/>
              </w:tcPr>
            </w:tcPrChange>
          </w:tcPr>
          <w:p w:rsidR="000E3E58" w:rsidRPr="004B0CB6" w:rsidRDefault="000E3E58" w:rsidP="00593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Not in Labor Force</w:t>
            </w:r>
          </w:p>
        </w:tc>
      </w:tr>
      <w:bookmarkEnd w:id="4"/>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Teamster</w:t>
            </w:r>
          </w:p>
        </w:tc>
        <w:tc>
          <w:tcPr>
            <w:tcW w:w="547" w:type="pct"/>
            <w:tcBorders>
              <w:top w:val="single" w:sz="4" w:space="0" w:color="auto"/>
              <w:left w:val="nil"/>
              <w:bottom w:val="nil"/>
              <w:right w:val="nil"/>
            </w:tcBorders>
            <w:vAlign w:val="center"/>
          </w:tcPr>
          <w:p w:rsidR="000E3E58" w:rsidRPr="00E97EEF" w:rsidRDefault="000E3E58" w:rsidP="005936A9">
            <w:pPr>
              <w:contextualSpacing/>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0.131</w:t>
            </w:r>
          </w:p>
        </w:tc>
        <w:tc>
          <w:tcPr>
            <w:tcW w:w="548" w:type="pct"/>
            <w:tcBorders>
              <w:top w:val="single" w:sz="4" w:space="0" w:color="auto"/>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0.033</w:t>
            </w:r>
          </w:p>
        </w:tc>
        <w:tc>
          <w:tcPr>
            <w:tcW w:w="547" w:type="pct"/>
            <w:tcBorders>
              <w:top w:val="single" w:sz="4" w:space="0" w:color="auto"/>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0.003</w:t>
            </w:r>
          </w:p>
        </w:tc>
        <w:tc>
          <w:tcPr>
            <w:tcW w:w="548" w:type="pct"/>
            <w:tcBorders>
              <w:top w:val="single" w:sz="4" w:space="0" w:color="auto"/>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single" w:sz="4" w:space="0" w:color="auto"/>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7" w:type="pct"/>
            <w:tcBorders>
              <w:top w:val="single" w:sz="4" w:space="0" w:color="auto"/>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0.003</w:t>
            </w:r>
          </w:p>
        </w:tc>
        <w:tc>
          <w:tcPr>
            <w:tcW w:w="548" w:type="pct"/>
            <w:tcBorders>
              <w:top w:val="single" w:sz="4" w:space="0" w:color="auto"/>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0.754</w:t>
            </w:r>
          </w:p>
        </w:tc>
        <w:tc>
          <w:tcPr>
            <w:tcW w:w="546" w:type="pct"/>
            <w:tcBorders>
              <w:top w:val="single" w:sz="4" w:space="0" w:color="auto"/>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0.075</w:t>
            </w:r>
          </w:p>
        </w:tc>
      </w:tr>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Truck Driver</w:t>
            </w:r>
          </w:p>
        </w:tc>
        <w:tc>
          <w:tcPr>
            <w:tcW w:w="547" w:type="pct"/>
            <w:tcBorders>
              <w:top w:val="nil"/>
              <w:left w:val="nil"/>
              <w:bottom w:val="nil"/>
              <w:right w:val="nil"/>
            </w:tcBorders>
            <w:vAlign w:val="center"/>
          </w:tcPr>
          <w:p w:rsidR="000E3E58" w:rsidRPr="00E97EEF" w:rsidRDefault="000E3E58" w:rsidP="005936A9">
            <w:pPr>
              <w:contextualSpacing/>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0.006</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0.221</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0.004</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0.7</w:t>
            </w:r>
            <w:r w:rsidR="005936A9">
              <w:rPr>
                <w:rFonts w:ascii="Times New Roman" w:hAnsi="Times New Roman" w:cs="Times New Roman"/>
                <w:color w:val="000000"/>
                <w:sz w:val="24"/>
                <w:szCs w:val="24"/>
              </w:rPr>
              <w:t>00</w:t>
            </w:r>
          </w:p>
        </w:tc>
        <w:tc>
          <w:tcPr>
            <w:tcW w:w="546"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0.066</w:t>
            </w:r>
          </w:p>
        </w:tc>
      </w:tr>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Blacksmith</w:t>
            </w:r>
          </w:p>
        </w:tc>
        <w:tc>
          <w:tcPr>
            <w:tcW w:w="547" w:type="pct"/>
            <w:tcBorders>
              <w:top w:val="nil"/>
              <w:left w:val="nil"/>
              <w:bottom w:val="nil"/>
              <w:right w:val="nil"/>
            </w:tcBorders>
            <w:vAlign w:val="center"/>
          </w:tcPr>
          <w:p w:rsidR="000E3E58" w:rsidRPr="00E97EEF" w:rsidRDefault="000E3E58" w:rsidP="005936A9">
            <w:pPr>
              <w:contextualSpacing/>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0.003</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0.004</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0.45</w:t>
            </w:r>
            <w:r w:rsidR="005936A9">
              <w:rPr>
                <w:rFonts w:ascii="Times New Roman" w:hAnsi="Times New Roman" w:cs="Times New Roman"/>
                <w:color w:val="000000"/>
                <w:sz w:val="24"/>
                <w:szCs w:val="24"/>
              </w:rPr>
              <w:t>0</w:t>
            </w:r>
          </w:p>
        </w:tc>
        <w:tc>
          <w:tcPr>
            <w:tcW w:w="548"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7" w:type="pct"/>
            <w:tcBorders>
              <w:top w:val="nil"/>
              <w:left w:val="nil"/>
              <w:bottom w:val="nil"/>
              <w:right w:val="nil"/>
            </w:tcBorders>
            <w:vAlign w:val="center"/>
          </w:tcPr>
          <w:p w:rsidR="005936A9"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0.457</w:t>
            </w:r>
          </w:p>
        </w:tc>
        <w:tc>
          <w:tcPr>
            <w:tcW w:w="546"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0.086</w:t>
            </w:r>
          </w:p>
        </w:tc>
      </w:tr>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Bus Driver</w:t>
            </w:r>
          </w:p>
        </w:tc>
        <w:tc>
          <w:tcPr>
            <w:tcW w:w="547" w:type="pct"/>
            <w:tcBorders>
              <w:top w:val="nil"/>
              <w:left w:val="nil"/>
              <w:bottom w:val="nil"/>
              <w:right w:val="nil"/>
            </w:tcBorders>
            <w:vAlign w:val="center"/>
          </w:tcPr>
          <w:p w:rsidR="000E3E58" w:rsidRPr="00E97EEF" w:rsidRDefault="000E3E58" w:rsidP="005936A9">
            <w:pPr>
              <w:contextualSpacing/>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0.005</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0.059</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0.252</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0.005</w:t>
            </w:r>
          </w:p>
        </w:tc>
        <w:tc>
          <w:tcPr>
            <w:tcW w:w="547"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0.606</w:t>
            </w:r>
          </w:p>
        </w:tc>
        <w:tc>
          <w:tcPr>
            <w:tcW w:w="546"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0.072</w:t>
            </w:r>
          </w:p>
        </w:tc>
      </w:tr>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Taxi Driver</w:t>
            </w:r>
          </w:p>
        </w:tc>
        <w:tc>
          <w:tcPr>
            <w:tcW w:w="547" w:type="pct"/>
            <w:tcBorders>
              <w:top w:val="nil"/>
              <w:left w:val="nil"/>
              <w:bottom w:val="nil"/>
              <w:right w:val="nil"/>
            </w:tcBorders>
            <w:vAlign w:val="center"/>
          </w:tcPr>
          <w:p w:rsidR="000E3E58" w:rsidRPr="00E97EEF" w:rsidRDefault="000E3E58" w:rsidP="005936A9">
            <w:pPr>
              <w:contextualSpacing/>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0.004</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0.054</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0.009</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0.087</w:t>
            </w:r>
          </w:p>
        </w:tc>
        <w:tc>
          <w:tcPr>
            <w:tcW w:w="547"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0.756</w:t>
            </w:r>
          </w:p>
        </w:tc>
        <w:tc>
          <w:tcPr>
            <w:tcW w:w="546"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0.088</w:t>
            </w:r>
          </w:p>
        </w:tc>
      </w:tr>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Expressman</w:t>
            </w:r>
          </w:p>
        </w:tc>
        <w:tc>
          <w:tcPr>
            <w:tcW w:w="547" w:type="pct"/>
            <w:tcBorders>
              <w:top w:val="nil"/>
              <w:left w:val="nil"/>
              <w:bottom w:val="nil"/>
              <w:right w:val="nil"/>
            </w:tcBorders>
            <w:vAlign w:val="center"/>
          </w:tcPr>
          <w:p w:rsidR="000E3E58" w:rsidRPr="00E97EEF" w:rsidRDefault="000E3E58" w:rsidP="005936A9">
            <w:pPr>
              <w:contextualSpacing/>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0.043</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0.039</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8"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0.118</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0.716</w:t>
            </w:r>
          </w:p>
        </w:tc>
        <w:tc>
          <w:tcPr>
            <w:tcW w:w="546"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0.082</w:t>
            </w:r>
          </w:p>
        </w:tc>
      </w:tr>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Other</w:t>
            </w:r>
          </w:p>
        </w:tc>
        <w:tc>
          <w:tcPr>
            <w:tcW w:w="547" w:type="pct"/>
            <w:tcBorders>
              <w:top w:val="nil"/>
              <w:left w:val="nil"/>
              <w:bottom w:val="nil"/>
              <w:right w:val="nil"/>
            </w:tcBorders>
            <w:vAlign w:val="center"/>
          </w:tcPr>
          <w:p w:rsidR="000E3E58" w:rsidRPr="00E97EEF" w:rsidRDefault="000E3E58" w:rsidP="005936A9">
            <w:pPr>
              <w:contextualSpacing/>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0.003</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0.007</w:t>
            </w:r>
          </w:p>
        </w:tc>
        <w:tc>
          <w:tcPr>
            <w:tcW w:w="547"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0.002</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8"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7"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0.842</w:t>
            </w:r>
          </w:p>
        </w:tc>
        <w:tc>
          <w:tcPr>
            <w:tcW w:w="546"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0.145</w:t>
            </w:r>
          </w:p>
        </w:tc>
      </w:tr>
      <w:tr w:rsidR="000E3E58" w:rsidRPr="004B0CB6" w:rsidTr="005936A9">
        <w:trPr>
          <w:trHeight w:val="432"/>
        </w:trPr>
        <w:tc>
          <w:tcPr>
            <w:tcW w:w="621" w:type="pct"/>
            <w:tcBorders>
              <w:top w:val="nil"/>
              <w:left w:val="nil"/>
              <w:bottom w:val="nil"/>
              <w:right w:val="nil"/>
            </w:tcBorders>
            <w:vAlign w:val="center"/>
          </w:tcPr>
          <w:p w:rsidR="000E3E58" w:rsidRPr="004B0CB6" w:rsidRDefault="000E3E58" w:rsidP="005936A9">
            <w:pPr>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Not in Labor Force</w:t>
            </w:r>
          </w:p>
        </w:tc>
        <w:tc>
          <w:tcPr>
            <w:tcW w:w="547" w:type="pct"/>
            <w:tcBorders>
              <w:top w:val="nil"/>
              <w:left w:val="nil"/>
              <w:bottom w:val="single" w:sz="4" w:space="0" w:color="auto"/>
              <w:right w:val="nil"/>
            </w:tcBorders>
            <w:vAlign w:val="center"/>
          </w:tcPr>
          <w:p w:rsidR="000E3E58" w:rsidRPr="00E97EEF" w:rsidRDefault="005936A9" w:rsidP="005936A9">
            <w:pPr>
              <w:contextualSpacing/>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0.001</w:t>
            </w:r>
          </w:p>
        </w:tc>
        <w:tc>
          <w:tcPr>
            <w:tcW w:w="547"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7" w:type="pct"/>
            <w:tcBorders>
              <w:top w:val="nil"/>
              <w:left w:val="nil"/>
              <w:bottom w:val="nil"/>
              <w:right w:val="nil"/>
            </w:tcBorders>
            <w:vAlign w:val="center"/>
          </w:tcPr>
          <w:p w:rsidR="000E3E58" w:rsidRPr="00E97EEF" w:rsidRDefault="005936A9" w:rsidP="005936A9">
            <w:pPr>
              <w:jc w:val="center"/>
              <w:rPr>
                <w:rFonts w:ascii="Times New Roman" w:hAnsi="Times New Roman" w:cs="Times New Roman"/>
                <w:color w:val="000000"/>
                <w:sz w:val="24"/>
                <w:szCs w:val="24"/>
              </w:rPr>
            </w:pPr>
            <w:r w:rsidRPr="005936A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0.179</w:t>
            </w:r>
          </w:p>
        </w:tc>
        <w:tc>
          <w:tcPr>
            <w:tcW w:w="546" w:type="pct"/>
            <w:tcBorders>
              <w:top w:val="nil"/>
              <w:left w:val="nil"/>
              <w:bottom w:val="nil"/>
              <w:right w:val="nil"/>
            </w:tcBorders>
            <w:vAlign w:val="center"/>
          </w:tcPr>
          <w:p w:rsidR="000E3E58" w:rsidRPr="00E97EEF" w:rsidRDefault="000E3E58" w:rsidP="005936A9">
            <w:pPr>
              <w:jc w:val="center"/>
              <w:rPr>
                <w:rFonts w:ascii="Times New Roman" w:hAnsi="Times New Roman" w:cs="Times New Roman"/>
                <w:color w:val="000000"/>
                <w:sz w:val="24"/>
                <w:szCs w:val="24"/>
              </w:rPr>
            </w:pPr>
            <w:r w:rsidRPr="00E97EEF">
              <w:rPr>
                <w:rFonts w:ascii="Times New Roman" w:hAnsi="Times New Roman" w:cs="Times New Roman"/>
                <w:color w:val="000000"/>
                <w:sz w:val="24"/>
                <w:szCs w:val="24"/>
              </w:rPr>
              <w:t>0.819</w:t>
            </w:r>
          </w:p>
        </w:tc>
      </w:tr>
      <w:tr w:rsidR="000E3E58" w:rsidRPr="004B0CB6" w:rsidTr="005936A9">
        <w:trPr>
          <w:trHeight w:val="144"/>
        </w:trPr>
        <w:tc>
          <w:tcPr>
            <w:tcW w:w="5000" w:type="pct"/>
            <w:gridSpan w:val="9"/>
            <w:tcBorders>
              <w:top w:val="double" w:sz="4" w:space="0" w:color="auto"/>
              <w:left w:val="nil"/>
              <w:bottom w:val="nil"/>
              <w:right w:val="nil"/>
            </w:tcBorders>
            <w:vAlign w:val="center"/>
          </w:tcPr>
          <w:p w:rsidR="000E3E58" w:rsidRPr="004B0CB6" w:rsidRDefault="000E3E58" w:rsidP="005936A9">
            <w:pPr>
              <w:rPr>
                <w:rFonts w:ascii="Times New Roman" w:hAnsi="Times New Roman" w:cs="Times New Roman"/>
                <w:sz w:val="24"/>
                <w:szCs w:val="24"/>
              </w:rPr>
            </w:pPr>
          </w:p>
        </w:tc>
      </w:tr>
      <w:tr w:rsidR="000E3E58" w:rsidRPr="004B0CB6" w:rsidTr="005936A9">
        <w:trPr>
          <w:trHeight w:val="678"/>
        </w:trPr>
        <w:tc>
          <w:tcPr>
            <w:tcW w:w="5000" w:type="pct"/>
            <w:gridSpan w:val="9"/>
            <w:tcBorders>
              <w:top w:val="nil"/>
              <w:left w:val="nil"/>
              <w:bottom w:val="nil"/>
              <w:right w:val="nil"/>
            </w:tcBorders>
            <w:vAlign w:val="center"/>
          </w:tcPr>
          <w:p w:rsidR="000E3E58" w:rsidRPr="004B0CB6" w:rsidRDefault="000E3E58" w:rsidP="005936A9">
            <w:pPr>
              <w:rPr>
                <w:rFonts w:ascii="Times New Roman" w:hAnsi="Times New Roman" w:cs="Times New Roman"/>
                <w:sz w:val="24"/>
                <w:szCs w:val="24"/>
              </w:rPr>
            </w:pPr>
            <w:r w:rsidRPr="004B0CB6">
              <w:rPr>
                <w:rFonts w:ascii="Times New Roman" w:hAnsi="Times New Roman" w:cs="Times New Roman"/>
                <w:sz w:val="24"/>
                <w:szCs w:val="24"/>
              </w:rPr>
              <w:t xml:space="preserve">Notes: Rows are census base year (year 1) occupations. Columns are occupations in the subsequent census year. Coefficients represent the percentage of workers in an occupation in a given census year </w:t>
            </w:r>
            <w:ins w:id="13" w:author="Abbie Sanders" w:date="2021-08-25T13:24:00Z">
              <w:r>
                <w:rPr>
                  <w:rFonts w:ascii="Times New Roman" w:hAnsi="Times New Roman" w:cs="Times New Roman"/>
                  <w:sz w:val="24"/>
                  <w:szCs w:val="24"/>
                </w:rPr>
                <w:t>who</w:t>
              </w:r>
            </w:ins>
            <w:del w:id="14" w:author="Abbie Sanders" w:date="2021-08-25T13:24:00Z">
              <w:r w:rsidRPr="004B0CB6" w:rsidDel="00F0215E">
                <w:rPr>
                  <w:rFonts w:ascii="Times New Roman" w:hAnsi="Times New Roman" w:cs="Times New Roman"/>
                  <w:sz w:val="24"/>
                  <w:szCs w:val="24"/>
                </w:rPr>
                <w:delText>who</w:delText>
              </w:r>
            </w:del>
            <w:r w:rsidRPr="004B0CB6">
              <w:rPr>
                <w:rFonts w:ascii="Times New Roman" w:hAnsi="Times New Roman" w:cs="Times New Roman"/>
                <w:sz w:val="24"/>
                <w:szCs w:val="24"/>
              </w:rPr>
              <w:t xml:space="preserve"> were working in the specified column occupation in the subsequent census year. For example, </w:t>
            </w:r>
            <w:r>
              <w:rPr>
                <w:rFonts w:ascii="Times New Roman" w:hAnsi="Times New Roman" w:cs="Times New Roman"/>
                <w:sz w:val="24"/>
                <w:szCs w:val="24"/>
              </w:rPr>
              <w:t>13</w:t>
            </w:r>
            <w:ins w:id="15" w:author="Abbie Sanders" w:date="2021-08-25T13:24:00Z">
              <w:r>
                <w:rPr>
                  <w:rFonts w:ascii="Times New Roman" w:hAnsi="Times New Roman" w:cs="Times New Roman"/>
                  <w:sz w:val="24"/>
                  <w:szCs w:val="24"/>
                </w:rPr>
                <w:t>.</w:t>
              </w:r>
            </w:ins>
            <w:del w:id="16" w:author="Abbie Sanders" w:date="2021-08-25T13:24:00Z">
              <w:r w:rsidDel="00F0215E">
                <w:rPr>
                  <w:rFonts w:ascii="Times New Roman" w:hAnsi="Times New Roman" w:cs="Times New Roman"/>
                  <w:sz w:val="24"/>
                  <w:szCs w:val="24"/>
                </w:rPr>
                <w:delText>.</w:delText>
              </w:r>
            </w:del>
            <w:r>
              <w:rPr>
                <w:rFonts w:ascii="Times New Roman" w:hAnsi="Times New Roman" w:cs="Times New Roman"/>
                <w:sz w:val="24"/>
                <w:szCs w:val="24"/>
              </w:rPr>
              <w:t>1</w:t>
            </w:r>
            <w:r w:rsidRPr="004B0CB6">
              <w:rPr>
                <w:rFonts w:ascii="Times New Roman" w:hAnsi="Times New Roman" w:cs="Times New Roman"/>
                <w:sz w:val="24"/>
                <w:szCs w:val="24"/>
              </w:rPr>
              <w:t xml:space="preserve">% of </w:t>
            </w:r>
            <w:r>
              <w:rPr>
                <w:rFonts w:ascii="Times New Roman" w:hAnsi="Times New Roman" w:cs="Times New Roman"/>
                <w:sz w:val="24"/>
                <w:szCs w:val="24"/>
              </w:rPr>
              <w:t>teamsters</w:t>
            </w:r>
            <w:r w:rsidRPr="004B0CB6">
              <w:rPr>
                <w:rFonts w:ascii="Times New Roman" w:hAnsi="Times New Roman" w:cs="Times New Roman"/>
                <w:sz w:val="24"/>
                <w:szCs w:val="24"/>
              </w:rPr>
              <w:t xml:space="preserve"> were working as a </w:t>
            </w:r>
            <w:r>
              <w:rPr>
                <w:rFonts w:ascii="Times New Roman" w:hAnsi="Times New Roman" w:cs="Times New Roman"/>
                <w:sz w:val="24"/>
                <w:szCs w:val="24"/>
              </w:rPr>
              <w:t>teamster</w:t>
            </w:r>
            <w:r w:rsidRPr="004B0CB6">
              <w:rPr>
                <w:rFonts w:ascii="Times New Roman" w:hAnsi="Times New Roman" w:cs="Times New Roman"/>
                <w:sz w:val="24"/>
                <w:szCs w:val="24"/>
              </w:rPr>
              <w:t xml:space="preserve"> in the subsequent census year. </w:t>
            </w:r>
          </w:p>
        </w:tc>
      </w:tr>
    </w:tbl>
    <w:p w:rsidR="004454FD" w:rsidRPr="004B0CB6" w:rsidRDefault="004454FD">
      <w:pPr>
        <w:rPr>
          <w:rFonts w:ascii="Times New Roman" w:hAnsi="Times New Roman" w:cs="Times New Roman"/>
          <w:sz w:val="24"/>
          <w:szCs w:val="24"/>
        </w:rPr>
      </w:pPr>
    </w:p>
    <w:p w:rsidR="00924DF6" w:rsidRPr="004B0CB6" w:rsidRDefault="00924DF6">
      <w:pPr>
        <w:rPr>
          <w:rFonts w:ascii="Times New Roman" w:hAnsi="Times New Roman" w:cs="Times New Roman"/>
          <w:sz w:val="24"/>
          <w:szCs w:val="24"/>
        </w:rPr>
      </w:pPr>
    </w:p>
    <w:p w:rsidR="00470D55" w:rsidRDefault="00470D55" w:rsidP="00470D55">
      <w:pPr>
        <w:ind w:firstLine="720"/>
        <w:rPr>
          <w:rFonts w:ascii="Times New Roman" w:hAnsi="Times New Roman" w:cs="Times New Roman"/>
          <w:sz w:val="24"/>
          <w:szCs w:val="24"/>
        </w:rPr>
      </w:pPr>
    </w:p>
    <w:p w:rsidR="000E3E58" w:rsidRDefault="000E3E58" w:rsidP="00470D55">
      <w:pPr>
        <w:ind w:firstLine="720"/>
        <w:rPr>
          <w:rFonts w:ascii="Times New Roman" w:hAnsi="Times New Roman" w:cs="Times New Roman"/>
          <w:sz w:val="24"/>
          <w:szCs w:val="24"/>
        </w:rPr>
      </w:pPr>
    </w:p>
    <w:p w:rsidR="000E3E58" w:rsidRDefault="000E3E58" w:rsidP="00470D55">
      <w:pPr>
        <w:ind w:firstLine="720"/>
        <w:rPr>
          <w:rFonts w:ascii="Times New Roman" w:hAnsi="Times New Roman" w:cs="Times New Roman"/>
          <w:sz w:val="24"/>
          <w:szCs w:val="24"/>
        </w:rPr>
      </w:pPr>
    </w:p>
    <w:p w:rsidR="000E3E58" w:rsidRPr="004B0CB6" w:rsidRDefault="000E3E58" w:rsidP="00470D55">
      <w:pPr>
        <w:ind w:firstLine="720"/>
        <w:rPr>
          <w:rFonts w:ascii="Times New Roman" w:hAnsi="Times New Roman" w:cs="Times New Roman"/>
          <w:sz w:val="24"/>
          <w:szCs w:val="24"/>
        </w:rPr>
      </w:pPr>
    </w:p>
    <w:p w:rsidR="00924DF6" w:rsidRPr="004B0CB6" w:rsidRDefault="00766216" w:rsidP="00470D55">
      <w:pPr>
        <w:ind w:firstLine="720"/>
        <w:rPr>
          <w:rFonts w:ascii="Times New Roman" w:hAnsi="Times New Roman" w:cs="Times New Roman"/>
          <w:sz w:val="24"/>
          <w:szCs w:val="24"/>
        </w:rPr>
      </w:pPr>
      <w:r w:rsidRPr="004B0CB6">
        <w:rPr>
          <w:rFonts w:ascii="Times New Roman" w:hAnsi="Times New Roman" w:cs="Times New Roman"/>
          <w:sz w:val="24"/>
          <w:szCs w:val="24"/>
        </w:rPr>
        <w:t xml:space="preserve">Table </w:t>
      </w:r>
      <w:r w:rsidR="00BB3048">
        <w:rPr>
          <w:rFonts w:ascii="Times New Roman" w:hAnsi="Times New Roman" w:cs="Times New Roman"/>
          <w:sz w:val="24"/>
          <w:szCs w:val="24"/>
        </w:rPr>
        <w:t>1</w:t>
      </w:r>
      <w:r w:rsidRPr="004B0CB6">
        <w:rPr>
          <w:rFonts w:ascii="Times New Roman" w:hAnsi="Times New Roman" w:cs="Times New Roman"/>
          <w:sz w:val="24"/>
          <w:szCs w:val="24"/>
        </w:rPr>
        <w:t xml:space="preserve"> </w:t>
      </w:r>
      <w:del w:id="17" w:author="Abbie Sanders" w:date="2021-08-25T13:07:00Z">
        <w:r w:rsidRPr="004B0CB6" w:rsidDel="0083746B">
          <w:rPr>
            <w:rFonts w:ascii="Times New Roman" w:hAnsi="Times New Roman" w:cs="Times New Roman"/>
            <w:sz w:val="24"/>
            <w:szCs w:val="24"/>
          </w:rPr>
          <w:delText xml:space="preserve">shows </w:delText>
        </w:r>
      </w:del>
      <w:ins w:id="18" w:author="Abbie Sanders" w:date="2021-08-25T13:07:00Z">
        <w:r w:rsidR="0083746B">
          <w:rPr>
            <w:rFonts w:ascii="Times New Roman" w:hAnsi="Times New Roman" w:cs="Times New Roman"/>
            <w:sz w:val="24"/>
            <w:szCs w:val="24"/>
          </w:rPr>
          <w:t>displays</w:t>
        </w:r>
        <w:r w:rsidR="0083746B" w:rsidRPr="004B0CB6">
          <w:rPr>
            <w:rFonts w:ascii="Times New Roman" w:hAnsi="Times New Roman" w:cs="Times New Roman"/>
            <w:sz w:val="24"/>
            <w:szCs w:val="24"/>
          </w:rPr>
          <w:t xml:space="preserve"> </w:t>
        </w:r>
      </w:ins>
      <w:ins w:id="19" w:author="Abbie Sanders" w:date="2021-08-25T12:59:00Z">
        <w:r w:rsidR="0083746B">
          <w:rPr>
            <w:rFonts w:ascii="Times New Roman" w:hAnsi="Times New Roman" w:cs="Times New Roman"/>
            <w:sz w:val="24"/>
            <w:szCs w:val="24"/>
          </w:rPr>
          <w:t xml:space="preserve">into which </w:t>
        </w:r>
      </w:ins>
      <w:del w:id="20" w:author="Abbie Sanders" w:date="2021-08-25T12:59:00Z">
        <w:r w:rsidRPr="004B0CB6" w:rsidDel="0083746B">
          <w:rPr>
            <w:rFonts w:ascii="Times New Roman" w:hAnsi="Times New Roman" w:cs="Times New Roman"/>
            <w:sz w:val="24"/>
            <w:szCs w:val="24"/>
          </w:rPr>
          <w:delText xml:space="preserve">what </w:delText>
        </w:r>
      </w:del>
      <w:r w:rsidRPr="004B0CB6">
        <w:rPr>
          <w:rFonts w:ascii="Times New Roman" w:hAnsi="Times New Roman" w:cs="Times New Roman"/>
          <w:sz w:val="24"/>
          <w:szCs w:val="24"/>
        </w:rPr>
        <w:t>occupations workers were most likely to move</w:t>
      </w:r>
      <w:del w:id="21" w:author="Abbie Sanders" w:date="2021-08-25T12:59:00Z">
        <w:r w:rsidRPr="004B0CB6" w:rsidDel="0083746B">
          <w:rPr>
            <w:rFonts w:ascii="Times New Roman" w:hAnsi="Times New Roman" w:cs="Times New Roman"/>
            <w:sz w:val="24"/>
            <w:szCs w:val="24"/>
          </w:rPr>
          <w:delText xml:space="preserve"> into</w:delText>
        </w:r>
      </w:del>
      <w:r w:rsidR="00DB3F58" w:rsidRPr="004B0CB6">
        <w:rPr>
          <w:rFonts w:ascii="Times New Roman" w:hAnsi="Times New Roman" w:cs="Times New Roman"/>
          <w:sz w:val="24"/>
          <w:szCs w:val="24"/>
        </w:rPr>
        <w:t xml:space="preserve">. I find it </w:t>
      </w:r>
      <w:r w:rsidR="000E3E58">
        <w:rPr>
          <w:rFonts w:ascii="Times New Roman" w:hAnsi="Times New Roman" w:cs="Times New Roman"/>
          <w:sz w:val="24"/>
          <w:szCs w:val="24"/>
        </w:rPr>
        <w:t>noteworthy</w:t>
      </w:r>
      <w:r w:rsidR="00DB3F58" w:rsidRPr="004B0CB6">
        <w:rPr>
          <w:rFonts w:ascii="Times New Roman" w:hAnsi="Times New Roman" w:cs="Times New Roman"/>
          <w:sz w:val="24"/>
          <w:szCs w:val="24"/>
        </w:rPr>
        <w:t xml:space="preserve"> that blacksmiths </w:t>
      </w:r>
      <w:del w:id="22" w:author="Abbie Sanders" w:date="2021-08-25T12:59:00Z">
        <w:r w:rsidR="00DB3F58" w:rsidRPr="004B0CB6" w:rsidDel="0083746B">
          <w:rPr>
            <w:rFonts w:ascii="Times New Roman" w:hAnsi="Times New Roman" w:cs="Times New Roman"/>
            <w:sz w:val="24"/>
            <w:szCs w:val="24"/>
          </w:rPr>
          <w:delText xml:space="preserve">see </w:delText>
        </w:r>
      </w:del>
      <w:ins w:id="23" w:author="Abbie Sanders" w:date="2021-08-25T12:59:00Z">
        <w:r w:rsidR="0083746B">
          <w:rPr>
            <w:rFonts w:ascii="Times New Roman" w:hAnsi="Times New Roman" w:cs="Times New Roman"/>
            <w:sz w:val="24"/>
            <w:szCs w:val="24"/>
          </w:rPr>
          <w:t>experience</w:t>
        </w:r>
        <w:r w:rsidR="0083746B" w:rsidRPr="004B0CB6">
          <w:rPr>
            <w:rFonts w:ascii="Times New Roman" w:hAnsi="Times New Roman" w:cs="Times New Roman"/>
            <w:sz w:val="24"/>
            <w:szCs w:val="24"/>
          </w:rPr>
          <w:t xml:space="preserve"> </w:t>
        </w:r>
      </w:ins>
      <w:del w:id="24" w:author="Abbie Sanders" w:date="2021-08-25T13:08:00Z">
        <w:r w:rsidR="00DB3F58" w:rsidRPr="004B0CB6" w:rsidDel="009A2C5E">
          <w:rPr>
            <w:rFonts w:ascii="Times New Roman" w:hAnsi="Times New Roman" w:cs="Times New Roman"/>
            <w:sz w:val="24"/>
            <w:szCs w:val="24"/>
          </w:rPr>
          <w:delText xml:space="preserve">much </w:delText>
        </w:r>
      </w:del>
      <w:ins w:id="25" w:author="Abbie Sanders" w:date="2021-08-25T13:08:00Z">
        <w:r w:rsidR="009A2C5E">
          <w:rPr>
            <w:rFonts w:ascii="Times New Roman" w:hAnsi="Times New Roman" w:cs="Times New Roman"/>
            <w:sz w:val="24"/>
            <w:szCs w:val="24"/>
          </w:rPr>
          <w:t>significantly</w:t>
        </w:r>
        <w:r w:rsidR="009A2C5E" w:rsidRPr="004B0CB6">
          <w:rPr>
            <w:rFonts w:ascii="Times New Roman" w:hAnsi="Times New Roman" w:cs="Times New Roman"/>
            <w:sz w:val="24"/>
            <w:szCs w:val="24"/>
          </w:rPr>
          <w:t xml:space="preserve"> </w:t>
        </w:r>
      </w:ins>
      <w:r w:rsidR="00DB3F58" w:rsidRPr="004B0CB6">
        <w:rPr>
          <w:rFonts w:ascii="Times New Roman" w:hAnsi="Times New Roman" w:cs="Times New Roman"/>
          <w:sz w:val="24"/>
          <w:szCs w:val="24"/>
        </w:rPr>
        <w:t xml:space="preserve">less occupation mobility compared to other occupations listed here. Perhaps this is because blacksmithing is a higher </w:t>
      </w:r>
      <w:ins w:id="26" w:author="Abbie Sanders" w:date="2021-08-25T13:10:00Z">
        <w:r w:rsidR="009A2C5E">
          <w:rPr>
            <w:rFonts w:ascii="Times New Roman" w:hAnsi="Times New Roman" w:cs="Times New Roman"/>
            <w:sz w:val="24"/>
            <w:szCs w:val="24"/>
          </w:rPr>
          <w:t xml:space="preserve">paying </w:t>
        </w:r>
      </w:ins>
      <w:del w:id="27" w:author="Abbie Sanders" w:date="2021-08-25T13:10:00Z">
        <w:r w:rsidR="00DB3F58" w:rsidRPr="004B0CB6" w:rsidDel="009A2C5E">
          <w:rPr>
            <w:rFonts w:ascii="Times New Roman" w:hAnsi="Times New Roman" w:cs="Times New Roman"/>
            <w:sz w:val="24"/>
            <w:szCs w:val="24"/>
          </w:rPr>
          <w:delText xml:space="preserve">paid </w:delText>
        </w:r>
      </w:del>
      <w:r w:rsidR="00DB3F58" w:rsidRPr="004B0CB6">
        <w:rPr>
          <w:rFonts w:ascii="Times New Roman" w:hAnsi="Times New Roman" w:cs="Times New Roman"/>
          <w:sz w:val="24"/>
          <w:szCs w:val="24"/>
        </w:rPr>
        <w:t xml:space="preserve">skilled job compared to the other </w:t>
      </w:r>
      <w:ins w:id="28" w:author="Abbie Sanders" w:date="2021-08-25T13:10:00Z">
        <w:r w:rsidR="009A2C5E">
          <w:rPr>
            <w:rFonts w:ascii="Times New Roman" w:hAnsi="Times New Roman" w:cs="Times New Roman"/>
            <w:sz w:val="24"/>
            <w:szCs w:val="24"/>
          </w:rPr>
          <w:t xml:space="preserve">listed </w:t>
        </w:r>
      </w:ins>
      <w:r w:rsidR="00DB3F58" w:rsidRPr="004B0CB6">
        <w:rPr>
          <w:rFonts w:ascii="Times New Roman" w:hAnsi="Times New Roman" w:cs="Times New Roman"/>
          <w:sz w:val="24"/>
          <w:szCs w:val="24"/>
        </w:rPr>
        <w:t xml:space="preserve">occupations. </w:t>
      </w:r>
      <w:ins w:id="29" w:author="Abbie Sanders" w:date="2021-08-25T13:12:00Z">
        <w:r w:rsidR="009A2C5E">
          <w:rPr>
            <w:rFonts w:ascii="Times New Roman" w:hAnsi="Times New Roman" w:cs="Times New Roman"/>
            <w:sz w:val="24"/>
            <w:szCs w:val="24"/>
          </w:rPr>
          <w:t>84.2</w:t>
        </w:r>
      </w:ins>
      <w:del w:id="30" w:author="Abbie Sanders" w:date="2021-08-25T13:12:00Z">
        <w:r w:rsidR="00DB3F58" w:rsidRPr="004B0CB6" w:rsidDel="009A2C5E">
          <w:rPr>
            <w:rFonts w:ascii="Times New Roman" w:hAnsi="Times New Roman" w:cs="Times New Roman"/>
            <w:sz w:val="24"/>
            <w:szCs w:val="24"/>
          </w:rPr>
          <w:delText>99.1</w:delText>
        </w:r>
      </w:del>
      <w:r w:rsidR="00DB3F58" w:rsidRPr="004B0CB6">
        <w:rPr>
          <w:rFonts w:ascii="Times New Roman" w:hAnsi="Times New Roman" w:cs="Times New Roman"/>
          <w:sz w:val="24"/>
          <w:szCs w:val="24"/>
        </w:rPr>
        <w:t xml:space="preserve">% of people whose occupation </w:t>
      </w:r>
      <w:del w:id="31" w:author="Abbie Sanders" w:date="2021-08-25T13:11:00Z">
        <w:r w:rsidR="00DB3F58" w:rsidRPr="004B0CB6" w:rsidDel="009A2C5E">
          <w:rPr>
            <w:rFonts w:ascii="Times New Roman" w:hAnsi="Times New Roman" w:cs="Times New Roman"/>
            <w:sz w:val="24"/>
            <w:szCs w:val="24"/>
          </w:rPr>
          <w:delText xml:space="preserve">was </w:delText>
        </w:r>
      </w:del>
      <w:ins w:id="32" w:author="Abbie Sanders" w:date="2021-08-25T13:11:00Z">
        <w:r w:rsidR="009A2C5E">
          <w:rPr>
            <w:rFonts w:ascii="Times New Roman" w:hAnsi="Times New Roman" w:cs="Times New Roman"/>
            <w:sz w:val="24"/>
            <w:szCs w:val="24"/>
          </w:rPr>
          <w:t>was</w:t>
        </w:r>
        <w:r w:rsidR="009A2C5E" w:rsidRPr="004B0CB6">
          <w:rPr>
            <w:rFonts w:ascii="Times New Roman" w:hAnsi="Times New Roman" w:cs="Times New Roman"/>
            <w:sz w:val="24"/>
            <w:szCs w:val="24"/>
          </w:rPr>
          <w:t xml:space="preserve"> </w:t>
        </w:r>
      </w:ins>
      <w:ins w:id="33" w:author="Abbie Sanders" w:date="2021-08-25T13:12:00Z">
        <w:r w:rsidR="009A2C5E">
          <w:rPr>
            <w:rFonts w:ascii="Times New Roman" w:hAnsi="Times New Roman" w:cs="Times New Roman"/>
            <w:sz w:val="24"/>
            <w:szCs w:val="24"/>
          </w:rPr>
          <w:t>“</w:t>
        </w:r>
      </w:ins>
      <w:del w:id="34" w:author="Abbie Sanders" w:date="2021-08-25T13:12: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other</w:t>
      </w:r>
      <w:ins w:id="35" w:author="Abbie Sanders" w:date="2021-08-25T13:12:00Z">
        <w:r w:rsidR="009A2C5E">
          <w:rPr>
            <w:rFonts w:ascii="Times New Roman" w:hAnsi="Times New Roman" w:cs="Times New Roman"/>
            <w:sz w:val="24"/>
            <w:szCs w:val="24"/>
          </w:rPr>
          <w:t>”</w:t>
        </w:r>
      </w:ins>
      <w:del w:id="36" w:author="Abbie Sanders" w:date="2021-08-25T13:12: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 xml:space="preserve"> in the first year were also in the </w:t>
      </w:r>
      <w:ins w:id="37" w:author="Abbie Sanders" w:date="2021-08-25T13:12:00Z">
        <w:r w:rsidR="009A2C5E">
          <w:rPr>
            <w:rFonts w:ascii="Times New Roman" w:hAnsi="Times New Roman" w:cs="Times New Roman"/>
            <w:sz w:val="24"/>
            <w:szCs w:val="24"/>
          </w:rPr>
          <w:t>“</w:t>
        </w:r>
      </w:ins>
      <w:del w:id="38" w:author="Abbie Sanders" w:date="2021-08-25T13:12: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other</w:t>
      </w:r>
      <w:ins w:id="39" w:author="Abbie Sanders" w:date="2021-08-25T13:12:00Z">
        <w:r w:rsidR="009A2C5E">
          <w:rPr>
            <w:rFonts w:ascii="Times New Roman" w:hAnsi="Times New Roman" w:cs="Times New Roman"/>
            <w:sz w:val="24"/>
            <w:szCs w:val="24"/>
          </w:rPr>
          <w:t>”</w:t>
        </w:r>
      </w:ins>
      <w:del w:id="40" w:author="Abbie Sanders" w:date="2021-08-25T13:12: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 xml:space="preserve"> category in the second census year. I </w:t>
      </w:r>
      <w:del w:id="41" w:author="Abbie Sanders" w:date="2021-08-25T13:13:00Z">
        <w:r w:rsidR="00DB3F58" w:rsidRPr="004B0CB6" w:rsidDel="009A2C5E">
          <w:rPr>
            <w:rFonts w:ascii="Times New Roman" w:hAnsi="Times New Roman" w:cs="Times New Roman"/>
            <w:sz w:val="24"/>
            <w:szCs w:val="24"/>
          </w:rPr>
          <w:delText>think</w:delText>
        </w:r>
      </w:del>
      <w:ins w:id="42" w:author="Abbie Sanders" w:date="2021-08-25T13:13:00Z">
        <w:r w:rsidR="009A2C5E">
          <w:rPr>
            <w:rFonts w:ascii="Times New Roman" w:hAnsi="Times New Roman" w:cs="Times New Roman"/>
            <w:sz w:val="24"/>
            <w:szCs w:val="24"/>
          </w:rPr>
          <w:t xml:space="preserve">believe </w:t>
        </w:r>
      </w:ins>
      <w:ins w:id="43" w:author="Abbie Sanders" w:date="2021-08-25T13:00:00Z">
        <w:r w:rsidR="0083746B">
          <w:rPr>
            <w:rFonts w:ascii="Times New Roman" w:hAnsi="Times New Roman" w:cs="Times New Roman"/>
            <w:sz w:val="24"/>
            <w:szCs w:val="24"/>
          </w:rPr>
          <w:t>that</w:t>
        </w:r>
      </w:ins>
      <w:r w:rsidR="00DB3F58" w:rsidRPr="004B0CB6">
        <w:rPr>
          <w:rFonts w:ascii="Times New Roman" w:hAnsi="Times New Roman" w:cs="Times New Roman"/>
          <w:sz w:val="24"/>
          <w:szCs w:val="24"/>
        </w:rPr>
        <w:t xml:space="preserve"> this </w:t>
      </w:r>
      <w:ins w:id="44" w:author="Abbie Sanders" w:date="2021-08-25T13:00:00Z">
        <w:r w:rsidR="0083746B">
          <w:rPr>
            <w:rFonts w:ascii="Times New Roman" w:hAnsi="Times New Roman" w:cs="Times New Roman"/>
            <w:sz w:val="24"/>
            <w:szCs w:val="24"/>
          </w:rPr>
          <w:t>simply</w:t>
        </w:r>
      </w:ins>
      <w:del w:id="45" w:author="Abbie Sanders" w:date="2021-08-25T13:00:00Z">
        <w:r w:rsidR="00DB3F58" w:rsidRPr="004B0CB6" w:rsidDel="0083746B">
          <w:rPr>
            <w:rFonts w:ascii="Times New Roman" w:hAnsi="Times New Roman" w:cs="Times New Roman"/>
            <w:sz w:val="24"/>
            <w:szCs w:val="24"/>
          </w:rPr>
          <w:delText>just</w:delText>
        </w:r>
      </w:del>
      <w:r w:rsidR="00DB3F58" w:rsidRPr="004B0CB6">
        <w:rPr>
          <w:rFonts w:ascii="Times New Roman" w:hAnsi="Times New Roman" w:cs="Times New Roman"/>
          <w:sz w:val="24"/>
          <w:szCs w:val="24"/>
        </w:rPr>
        <w:t xml:space="preserve"> reflects the fact that the </w:t>
      </w:r>
      <w:ins w:id="46" w:author="Abbie Sanders" w:date="2021-08-25T13:12:00Z">
        <w:r w:rsidR="009A2C5E">
          <w:rPr>
            <w:rFonts w:ascii="Times New Roman" w:hAnsi="Times New Roman" w:cs="Times New Roman"/>
            <w:sz w:val="24"/>
            <w:szCs w:val="24"/>
          </w:rPr>
          <w:t>“</w:t>
        </w:r>
      </w:ins>
      <w:del w:id="47" w:author="Abbie Sanders" w:date="2021-08-25T13:12: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other</w:t>
      </w:r>
      <w:ins w:id="48" w:author="Abbie Sanders" w:date="2021-08-25T13:12:00Z">
        <w:r w:rsidR="009A2C5E">
          <w:rPr>
            <w:rFonts w:ascii="Times New Roman" w:hAnsi="Times New Roman" w:cs="Times New Roman"/>
            <w:sz w:val="24"/>
            <w:szCs w:val="24"/>
          </w:rPr>
          <w:t>”</w:t>
        </w:r>
      </w:ins>
      <w:del w:id="49" w:author="Abbie Sanders" w:date="2021-08-25T13:12: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 xml:space="preserve"> category is a lot larger than the teamster-related occupations we see here. This also explains why transition into the </w:t>
      </w:r>
      <w:ins w:id="50" w:author="Abbie Sanders" w:date="2021-08-25T13:14:00Z">
        <w:r w:rsidR="009A2C5E">
          <w:rPr>
            <w:rFonts w:ascii="Times New Roman" w:hAnsi="Times New Roman" w:cs="Times New Roman"/>
            <w:sz w:val="24"/>
            <w:szCs w:val="24"/>
          </w:rPr>
          <w:t>“</w:t>
        </w:r>
      </w:ins>
      <w:del w:id="51" w:author="Abbie Sanders" w:date="2021-08-25T13:14: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other</w:t>
      </w:r>
      <w:ins w:id="52" w:author="Abbie Sanders" w:date="2021-08-25T13:15:00Z">
        <w:r w:rsidR="009A2C5E">
          <w:rPr>
            <w:rFonts w:ascii="Times New Roman" w:hAnsi="Times New Roman" w:cs="Times New Roman"/>
            <w:sz w:val="24"/>
            <w:szCs w:val="24"/>
          </w:rPr>
          <w:t>”</w:t>
        </w:r>
      </w:ins>
      <w:del w:id="53" w:author="Abbie Sanders" w:date="2021-08-25T13:15:00Z">
        <w:r w:rsidR="00DB3F58" w:rsidRPr="004B0CB6" w:rsidDel="009A2C5E">
          <w:rPr>
            <w:rFonts w:ascii="Times New Roman" w:hAnsi="Times New Roman" w:cs="Times New Roman"/>
            <w:sz w:val="24"/>
            <w:szCs w:val="24"/>
          </w:rPr>
          <w:delText>’</w:delText>
        </w:r>
      </w:del>
      <w:r w:rsidR="00DB3F58" w:rsidRPr="004B0CB6">
        <w:rPr>
          <w:rFonts w:ascii="Times New Roman" w:hAnsi="Times New Roman" w:cs="Times New Roman"/>
          <w:sz w:val="24"/>
          <w:szCs w:val="24"/>
        </w:rPr>
        <w:t xml:space="preserve"> category from teamster-related occupations is so high.</w:t>
      </w:r>
    </w:p>
    <w:p w:rsidR="00470D55" w:rsidRPr="004B0CB6" w:rsidRDefault="00470D55" w:rsidP="00470D55">
      <w:pPr>
        <w:ind w:firstLine="720"/>
        <w:rPr>
          <w:rFonts w:ascii="Times New Roman" w:hAnsi="Times New Roman" w:cs="Times New Roman"/>
          <w:sz w:val="24"/>
          <w:szCs w:val="24"/>
        </w:rPr>
      </w:pPr>
      <w:r w:rsidRPr="004B0CB6">
        <w:rPr>
          <w:rFonts w:ascii="Times New Roman" w:hAnsi="Times New Roman" w:cs="Times New Roman"/>
          <w:sz w:val="24"/>
          <w:szCs w:val="24"/>
        </w:rPr>
        <w:t xml:space="preserve">Just </w:t>
      </w:r>
      <w:ins w:id="54" w:author="Abbie Sanders" w:date="2021-08-25T13:18:00Z">
        <w:r w:rsidR="00F0215E">
          <w:rPr>
            <w:rFonts w:ascii="Times New Roman" w:hAnsi="Times New Roman" w:cs="Times New Roman"/>
            <w:sz w:val="24"/>
            <w:szCs w:val="24"/>
          </w:rPr>
          <w:t>8.7</w:t>
        </w:r>
      </w:ins>
      <w:del w:id="55" w:author="Abbie Sanders" w:date="2021-08-25T13:16:00Z">
        <w:r w:rsidRPr="004B0CB6" w:rsidDel="009A2C5E">
          <w:rPr>
            <w:rFonts w:ascii="Times New Roman" w:hAnsi="Times New Roman" w:cs="Times New Roman"/>
            <w:sz w:val="24"/>
            <w:szCs w:val="24"/>
          </w:rPr>
          <w:delText>9</w:delText>
        </w:r>
      </w:del>
      <w:r w:rsidRPr="004B0CB6">
        <w:rPr>
          <w:rFonts w:ascii="Times New Roman" w:hAnsi="Times New Roman" w:cs="Times New Roman"/>
          <w:sz w:val="24"/>
          <w:szCs w:val="24"/>
        </w:rPr>
        <w:t xml:space="preserve">% of </w:t>
      </w:r>
      <w:del w:id="56" w:author="Abbie Sanders" w:date="2021-08-25T13:18:00Z">
        <w:r w:rsidRPr="004B0CB6" w:rsidDel="00F0215E">
          <w:rPr>
            <w:rFonts w:ascii="Times New Roman" w:hAnsi="Times New Roman" w:cs="Times New Roman"/>
            <w:sz w:val="24"/>
            <w:szCs w:val="24"/>
          </w:rPr>
          <w:delText xml:space="preserve">bus </w:delText>
        </w:r>
      </w:del>
      <w:ins w:id="57" w:author="Abbie Sanders" w:date="2021-08-25T13:18:00Z">
        <w:r w:rsidR="00F0215E">
          <w:rPr>
            <w:rFonts w:ascii="Times New Roman" w:hAnsi="Times New Roman" w:cs="Times New Roman"/>
            <w:sz w:val="24"/>
            <w:szCs w:val="24"/>
          </w:rPr>
          <w:t>taxi</w:t>
        </w:r>
        <w:r w:rsidR="00F0215E" w:rsidRPr="004B0CB6">
          <w:rPr>
            <w:rFonts w:ascii="Times New Roman" w:hAnsi="Times New Roman" w:cs="Times New Roman"/>
            <w:sz w:val="24"/>
            <w:szCs w:val="24"/>
          </w:rPr>
          <w:t xml:space="preserve"> </w:t>
        </w:r>
      </w:ins>
      <w:r w:rsidRPr="004B0CB6">
        <w:rPr>
          <w:rFonts w:ascii="Times New Roman" w:hAnsi="Times New Roman" w:cs="Times New Roman"/>
          <w:sz w:val="24"/>
          <w:szCs w:val="24"/>
        </w:rPr>
        <w:t xml:space="preserve">drivers </w:t>
      </w:r>
      <w:del w:id="58" w:author="Abbie Sanders" w:date="2021-08-26T12:41:00Z">
        <w:r w:rsidRPr="004B0CB6" w:rsidDel="00FF3E07">
          <w:rPr>
            <w:rFonts w:ascii="Times New Roman" w:hAnsi="Times New Roman" w:cs="Times New Roman"/>
            <w:sz w:val="24"/>
            <w:szCs w:val="24"/>
          </w:rPr>
          <w:delText xml:space="preserve">and 5% of chauffeurs </w:delText>
        </w:r>
      </w:del>
      <w:r w:rsidRPr="004B0CB6">
        <w:rPr>
          <w:rFonts w:ascii="Times New Roman" w:hAnsi="Times New Roman" w:cs="Times New Roman"/>
          <w:sz w:val="24"/>
          <w:szCs w:val="24"/>
        </w:rPr>
        <w:t>rem</w:t>
      </w:r>
      <w:r w:rsidR="00C47CEE" w:rsidRPr="004B0CB6">
        <w:rPr>
          <w:rFonts w:ascii="Times New Roman" w:hAnsi="Times New Roman" w:cs="Times New Roman"/>
          <w:sz w:val="24"/>
          <w:szCs w:val="24"/>
        </w:rPr>
        <w:t xml:space="preserve">ain in the same occupation across census years. </w:t>
      </w:r>
      <w:del w:id="59" w:author="Abbie Sanders" w:date="2021-08-25T13:18:00Z">
        <w:r w:rsidR="00C47CEE" w:rsidRPr="004B0CB6" w:rsidDel="00F0215E">
          <w:rPr>
            <w:rFonts w:ascii="Times New Roman" w:hAnsi="Times New Roman" w:cs="Times New Roman"/>
            <w:sz w:val="24"/>
            <w:szCs w:val="24"/>
          </w:rPr>
          <w:delText xml:space="preserve">Taxi </w:delText>
        </w:r>
      </w:del>
      <w:ins w:id="60" w:author="Abbie Sanders" w:date="2021-08-25T13:18:00Z">
        <w:r w:rsidR="00F0215E">
          <w:rPr>
            <w:rFonts w:ascii="Times New Roman" w:hAnsi="Times New Roman" w:cs="Times New Roman"/>
            <w:sz w:val="24"/>
            <w:szCs w:val="24"/>
          </w:rPr>
          <w:t>Bus</w:t>
        </w:r>
        <w:r w:rsidR="00F0215E" w:rsidRPr="004B0CB6">
          <w:rPr>
            <w:rFonts w:ascii="Times New Roman" w:hAnsi="Times New Roman" w:cs="Times New Roman"/>
            <w:sz w:val="24"/>
            <w:szCs w:val="24"/>
          </w:rPr>
          <w:t xml:space="preserve"> </w:t>
        </w:r>
      </w:ins>
      <w:r w:rsidR="00C47CEE" w:rsidRPr="004B0CB6">
        <w:rPr>
          <w:rFonts w:ascii="Times New Roman" w:hAnsi="Times New Roman" w:cs="Times New Roman"/>
          <w:sz w:val="24"/>
          <w:szCs w:val="24"/>
        </w:rPr>
        <w:t xml:space="preserve">drivers and truck drivers see much higher rates of occupation consistency, with </w:t>
      </w:r>
      <w:ins w:id="61" w:author="Abbie Sanders" w:date="2021-08-25T13:18:00Z">
        <w:r w:rsidR="00F0215E">
          <w:rPr>
            <w:rFonts w:ascii="Times New Roman" w:hAnsi="Times New Roman" w:cs="Times New Roman"/>
            <w:sz w:val="24"/>
            <w:szCs w:val="24"/>
          </w:rPr>
          <w:t>25.2</w:t>
        </w:r>
      </w:ins>
      <w:del w:id="62" w:author="Abbie Sanders" w:date="2021-08-25T13:16:00Z">
        <w:r w:rsidR="00C47CEE" w:rsidRPr="004B0CB6" w:rsidDel="009A2C5E">
          <w:rPr>
            <w:rFonts w:ascii="Times New Roman" w:hAnsi="Times New Roman" w:cs="Times New Roman"/>
            <w:sz w:val="24"/>
            <w:szCs w:val="24"/>
          </w:rPr>
          <w:delText>37</w:delText>
        </w:r>
      </w:del>
      <w:r w:rsidR="00C47CEE" w:rsidRPr="004B0CB6">
        <w:rPr>
          <w:rFonts w:ascii="Times New Roman" w:hAnsi="Times New Roman" w:cs="Times New Roman"/>
          <w:sz w:val="24"/>
          <w:szCs w:val="24"/>
        </w:rPr>
        <w:t xml:space="preserve">% of </w:t>
      </w:r>
      <w:del w:id="63" w:author="Abbie Sanders" w:date="2021-08-25T13:18:00Z">
        <w:r w:rsidR="00C47CEE" w:rsidRPr="004B0CB6" w:rsidDel="00F0215E">
          <w:rPr>
            <w:rFonts w:ascii="Times New Roman" w:hAnsi="Times New Roman" w:cs="Times New Roman"/>
            <w:sz w:val="24"/>
            <w:szCs w:val="24"/>
          </w:rPr>
          <w:delText xml:space="preserve">taxi </w:delText>
        </w:r>
      </w:del>
      <w:ins w:id="64" w:author="Abbie Sanders" w:date="2021-08-25T13:18:00Z">
        <w:r w:rsidR="00F0215E">
          <w:rPr>
            <w:rFonts w:ascii="Times New Roman" w:hAnsi="Times New Roman" w:cs="Times New Roman"/>
            <w:sz w:val="24"/>
            <w:szCs w:val="24"/>
          </w:rPr>
          <w:t>bus</w:t>
        </w:r>
        <w:r w:rsidR="00F0215E" w:rsidRPr="004B0CB6">
          <w:rPr>
            <w:rFonts w:ascii="Times New Roman" w:hAnsi="Times New Roman" w:cs="Times New Roman"/>
            <w:sz w:val="24"/>
            <w:szCs w:val="24"/>
          </w:rPr>
          <w:t xml:space="preserve"> </w:t>
        </w:r>
      </w:ins>
      <w:r w:rsidR="00C47CEE" w:rsidRPr="004B0CB6">
        <w:rPr>
          <w:rFonts w:ascii="Times New Roman" w:hAnsi="Times New Roman" w:cs="Times New Roman"/>
          <w:sz w:val="24"/>
          <w:szCs w:val="24"/>
        </w:rPr>
        <w:t xml:space="preserve">drivers in one census year still </w:t>
      </w:r>
      <w:ins w:id="65" w:author="Abbie Sanders" w:date="2021-08-25T13:01:00Z">
        <w:r w:rsidR="0083746B">
          <w:rPr>
            <w:rFonts w:ascii="Times New Roman" w:hAnsi="Times New Roman" w:cs="Times New Roman"/>
            <w:sz w:val="24"/>
            <w:szCs w:val="24"/>
          </w:rPr>
          <w:t xml:space="preserve">working as </w:t>
        </w:r>
      </w:ins>
      <w:r w:rsidR="00C47CEE" w:rsidRPr="004B0CB6">
        <w:rPr>
          <w:rFonts w:ascii="Times New Roman" w:hAnsi="Times New Roman" w:cs="Times New Roman"/>
          <w:sz w:val="24"/>
          <w:szCs w:val="24"/>
        </w:rPr>
        <w:t xml:space="preserve">a </w:t>
      </w:r>
      <w:r w:rsidR="000E3E58">
        <w:rPr>
          <w:rFonts w:ascii="Times New Roman" w:hAnsi="Times New Roman" w:cs="Times New Roman"/>
          <w:sz w:val="24"/>
          <w:szCs w:val="24"/>
        </w:rPr>
        <w:t>bus</w:t>
      </w:r>
      <w:r w:rsidR="00C47CEE" w:rsidRPr="004B0CB6">
        <w:rPr>
          <w:rFonts w:ascii="Times New Roman" w:hAnsi="Times New Roman" w:cs="Times New Roman"/>
          <w:sz w:val="24"/>
          <w:szCs w:val="24"/>
        </w:rPr>
        <w:t xml:space="preserve"> driver in the next census year. The corresponding rate for truck drivers is 2</w:t>
      </w:r>
      <w:ins w:id="66" w:author="Abbie Sanders" w:date="2021-08-25T13:17:00Z">
        <w:r w:rsidR="009A2C5E">
          <w:rPr>
            <w:rFonts w:ascii="Times New Roman" w:hAnsi="Times New Roman" w:cs="Times New Roman"/>
            <w:sz w:val="24"/>
            <w:szCs w:val="24"/>
          </w:rPr>
          <w:t>2</w:t>
        </w:r>
      </w:ins>
      <w:del w:id="67" w:author="Abbie Sanders" w:date="2021-08-25T13:17:00Z">
        <w:r w:rsidR="00C47CEE" w:rsidRPr="004B0CB6" w:rsidDel="009A2C5E">
          <w:rPr>
            <w:rFonts w:ascii="Times New Roman" w:hAnsi="Times New Roman" w:cs="Times New Roman"/>
            <w:sz w:val="24"/>
            <w:szCs w:val="24"/>
          </w:rPr>
          <w:delText>6</w:delText>
        </w:r>
      </w:del>
      <w:r w:rsidR="00C47CEE" w:rsidRPr="004B0CB6">
        <w:rPr>
          <w:rFonts w:ascii="Times New Roman" w:hAnsi="Times New Roman" w:cs="Times New Roman"/>
          <w:sz w:val="24"/>
          <w:szCs w:val="24"/>
        </w:rPr>
        <w:t>.</w:t>
      </w:r>
      <w:ins w:id="68" w:author="Abbie Sanders" w:date="2021-08-25T13:17:00Z">
        <w:r w:rsidR="009A2C5E">
          <w:rPr>
            <w:rFonts w:ascii="Times New Roman" w:hAnsi="Times New Roman" w:cs="Times New Roman"/>
            <w:sz w:val="24"/>
            <w:szCs w:val="24"/>
          </w:rPr>
          <w:t>1</w:t>
        </w:r>
      </w:ins>
      <w:del w:id="69" w:author="Abbie Sanders" w:date="2021-08-25T13:17:00Z">
        <w:r w:rsidR="00C47CEE" w:rsidRPr="004B0CB6" w:rsidDel="009A2C5E">
          <w:rPr>
            <w:rFonts w:ascii="Times New Roman" w:hAnsi="Times New Roman" w:cs="Times New Roman"/>
            <w:sz w:val="24"/>
            <w:szCs w:val="24"/>
          </w:rPr>
          <w:delText>8</w:delText>
        </w:r>
      </w:del>
      <w:r w:rsidR="00C47CEE" w:rsidRPr="004B0CB6">
        <w:rPr>
          <w:rFonts w:ascii="Times New Roman" w:hAnsi="Times New Roman" w:cs="Times New Roman"/>
          <w:sz w:val="24"/>
          <w:szCs w:val="24"/>
        </w:rPr>
        <w:t xml:space="preserve">%. </w:t>
      </w:r>
    </w:p>
    <w:p w:rsidR="00F0215E" w:rsidRDefault="00470D55">
      <w:pPr>
        <w:rPr>
          <w:ins w:id="70" w:author="Abbie Sanders" w:date="2021-08-25T13:25:00Z"/>
          <w:rFonts w:ascii="Times New Roman" w:hAnsi="Times New Roman" w:cs="Times New Roman"/>
          <w:sz w:val="24"/>
          <w:szCs w:val="24"/>
        </w:rPr>
      </w:pPr>
      <w:r w:rsidRPr="004B0CB6">
        <w:rPr>
          <w:rFonts w:ascii="Times New Roman" w:hAnsi="Times New Roman" w:cs="Times New Roman"/>
          <w:sz w:val="24"/>
          <w:szCs w:val="24"/>
        </w:rPr>
        <w:tab/>
        <w:t>Another thing to note is that</w:t>
      </w:r>
      <w:ins w:id="71" w:author="Abbie Sanders" w:date="2021-08-25T13:01:00Z">
        <w:r w:rsidR="0083746B">
          <w:rPr>
            <w:rFonts w:ascii="Times New Roman" w:hAnsi="Times New Roman" w:cs="Times New Roman"/>
            <w:sz w:val="24"/>
            <w:szCs w:val="24"/>
          </w:rPr>
          <w:t>,</w:t>
        </w:r>
      </w:ins>
      <w:r w:rsidRPr="004B0CB6">
        <w:rPr>
          <w:rFonts w:ascii="Times New Roman" w:hAnsi="Times New Roman" w:cs="Times New Roman"/>
          <w:sz w:val="24"/>
          <w:szCs w:val="24"/>
        </w:rPr>
        <w:t xml:space="preserve"> on average, </w:t>
      </w:r>
      <w:ins w:id="72" w:author="Abbie Sanders" w:date="2021-08-25T13:20:00Z">
        <w:r w:rsidR="00F0215E">
          <w:rPr>
            <w:rFonts w:ascii="Times New Roman" w:hAnsi="Times New Roman" w:cs="Times New Roman"/>
            <w:sz w:val="24"/>
            <w:szCs w:val="24"/>
          </w:rPr>
          <w:t>13.1</w:t>
        </w:r>
      </w:ins>
      <w:del w:id="73" w:author="Abbie Sanders" w:date="2021-08-25T13:20:00Z">
        <w:r w:rsidRPr="004B0CB6" w:rsidDel="00F0215E">
          <w:rPr>
            <w:rFonts w:ascii="Times New Roman" w:hAnsi="Times New Roman" w:cs="Times New Roman"/>
            <w:sz w:val="24"/>
            <w:szCs w:val="24"/>
          </w:rPr>
          <w:delText>20.8</w:delText>
        </w:r>
      </w:del>
      <w:r w:rsidRPr="004B0CB6">
        <w:rPr>
          <w:rFonts w:ascii="Times New Roman" w:hAnsi="Times New Roman" w:cs="Times New Roman"/>
          <w:sz w:val="24"/>
          <w:szCs w:val="24"/>
        </w:rPr>
        <w:t>% of teamsters are still teamsters in the subsequent census year. 3.</w:t>
      </w:r>
      <w:ins w:id="74" w:author="Abbie Sanders" w:date="2021-08-25T13:21:00Z">
        <w:r w:rsidR="00F0215E">
          <w:rPr>
            <w:rFonts w:ascii="Times New Roman" w:hAnsi="Times New Roman" w:cs="Times New Roman"/>
            <w:sz w:val="24"/>
            <w:szCs w:val="24"/>
          </w:rPr>
          <w:t>3</w:t>
        </w:r>
      </w:ins>
      <w:del w:id="75" w:author="Abbie Sanders" w:date="2021-08-25T13:21:00Z">
        <w:r w:rsidRPr="004B0CB6" w:rsidDel="00F0215E">
          <w:rPr>
            <w:rFonts w:ascii="Times New Roman" w:hAnsi="Times New Roman" w:cs="Times New Roman"/>
            <w:sz w:val="24"/>
            <w:szCs w:val="24"/>
          </w:rPr>
          <w:delText>9</w:delText>
        </w:r>
      </w:del>
      <w:r w:rsidRPr="004B0CB6">
        <w:rPr>
          <w:rFonts w:ascii="Times New Roman" w:hAnsi="Times New Roman" w:cs="Times New Roman"/>
          <w:sz w:val="24"/>
          <w:szCs w:val="24"/>
        </w:rPr>
        <w:t xml:space="preserve">% of teamsters transition into truck driving between each census year. This is much higher than transition rates into other teamster-related occupations (generally less than 0.5%). Additionally, </w:t>
      </w:r>
      <w:ins w:id="76" w:author="Abbie Sanders" w:date="2021-08-25T13:22:00Z">
        <w:r w:rsidR="00F0215E">
          <w:rPr>
            <w:rFonts w:ascii="Times New Roman" w:hAnsi="Times New Roman" w:cs="Times New Roman"/>
            <w:sz w:val="24"/>
            <w:szCs w:val="24"/>
          </w:rPr>
          <w:t>5.9</w:t>
        </w:r>
      </w:ins>
      <w:del w:id="77" w:author="Abbie Sanders" w:date="2021-08-25T13:22:00Z">
        <w:r w:rsidRPr="004B0CB6" w:rsidDel="00F0215E">
          <w:rPr>
            <w:rFonts w:ascii="Times New Roman" w:hAnsi="Times New Roman" w:cs="Times New Roman"/>
            <w:sz w:val="24"/>
            <w:szCs w:val="24"/>
          </w:rPr>
          <w:delText>2.5</w:delText>
        </w:r>
      </w:del>
      <w:r w:rsidRPr="004B0CB6">
        <w:rPr>
          <w:rFonts w:ascii="Times New Roman" w:hAnsi="Times New Roman" w:cs="Times New Roman"/>
          <w:sz w:val="24"/>
          <w:szCs w:val="24"/>
        </w:rPr>
        <w:t>% of bus drivers transition into truck driving in a subsequent census year. I wonder to what extent this is due to differences in population size (i.e. there are many more truck drivers than bus drivers or teamsters).</w:t>
      </w:r>
    </w:p>
    <w:p w:rsidR="00F0215E" w:rsidRPr="004B0CB6" w:rsidRDefault="00F0215E">
      <w:pPr>
        <w:rPr>
          <w:rFonts w:ascii="Times New Roman" w:hAnsi="Times New Roman" w:cs="Times New Roman"/>
          <w:sz w:val="24"/>
          <w:szCs w:val="24"/>
        </w:rPr>
      </w:pPr>
    </w:p>
    <w:p w:rsidR="00F779E2" w:rsidRPr="004B0CB6" w:rsidRDefault="00F779E2">
      <w:pPr>
        <w:rPr>
          <w:rFonts w:ascii="Times New Roman" w:hAnsi="Times New Roman" w:cs="Times New Roman"/>
          <w:sz w:val="24"/>
          <w:szCs w:val="24"/>
        </w:rPr>
      </w:pPr>
      <w:r w:rsidRPr="004B0CB6">
        <w:rPr>
          <w:rFonts w:ascii="Times New Roman" w:hAnsi="Times New Roman" w:cs="Times New Roman"/>
          <w:sz w:val="24"/>
          <w:szCs w:val="24"/>
        </w:rPr>
        <w:br/>
      </w:r>
    </w:p>
    <w:p w:rsidR="002544AB" w:rsidRPr="004B0CB6" w:rsidRDefault="002544AB">
      <w:pPr>
        <w:rPr>
          <w:rFonts w:ascii="Times New Roman" w:hAnsi="Times New Roman" w:cs="Times New Roman"/>
          <w:sz w:val="24"/>
          <w:szCs w:val="24"/>
        </w:rPr>
      </w:pPr>
    </w:p>
    <w:p w:rsidR="002544AB" w:rsidRPr="004B0CB6" w:rsidRDefault="002544AB">
      <w:pPr>
        <w:rPr>
          <w:rFonts w:ascii="Times New Roman" w:hAnsi="Times New Roman" w:cs="Times New Roman"/>
          <w:sz w:val="24"/>
          <w:szCs w:val="24"/>
        </w:rPr>
      </w:pPr>
    </w:p>
    <w:p w:rsidR="002544AB" w:rsidRPr="004B0CB6" w:rsidRDefault="002544AB">
      <w:pPr>
        <w:rPr>
          <w:rFonts w:ascii="Times New Roman" w:hAnsi="Times New Roman" w:cs="Times New Roman"/>
          <w:sz w:val="24"/>
          <w:szCs w:val="24"/>
        </w:rPr>
      </w:pPr>
    </w:p>
    <w:p w:rsidR="002544AB" w:rsidRPr="004B0CB6" w:rsidRDefault="002544AB">
      <w:pPr>
        <w:rPr>
          <w:rFonts w:ascii="Times New Roman" w:hAnsi="Times New Roman" w:cs="Times New Roman"/>
          <w:sz w:val="24"/>
          <w:szCs w:val="24"/>
        </w:rPr>
      </w:pPr>
    </w:p>
    <w:p w:rsidR="00F779E2" w:rsidRPr="004B0CB6" w:rsidRDefault="00F779E2">
      <w:pPr>
        <w:rPr>
          <w:rFonts w:ascii="Times New Roman" w:hAnsi="Times New Roman" w:cs="Times New Roman"/>
          <w:sz w:val="24"/>
          <w:szCs w:val="24"/>
        </w:rPr>
      </w:pPr>
    </w:p>
    <w:tbl>
      <w:tblPr>
        <w:tblStyle w:val="TableGrid"/>
        <w:tblpPr w:leftFromText="180" w:rightFromText="180" w:vertAnchor="page" w:horzAnchor="margin" w:tblpY="1531"/>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15"/>
        <w:gridCol w:w="1423"/>
        <w:gridCol w:w="1425"/>
        <w:gridCol w:w="1423"/>
        <w:gridCol w:w="1425"/>
        <w:gridCol w:w="1425"/>
        <w:gridCol w:w="1423"/>
        <w:gridCol w:w="1425"/>
        <w:gridCol w:w="1420"/>
      </w:tblGrid>
      <w:tr w:rsidR="00F779E2" w:rsidRPr="004B0CB6" w:rsidTr="00A92905">
        <w:trPr>
          <w:trHeight w:val="361"/>
        </w:trPr>
        <w:tc>
          <w:tcPr>
            <w:tcW w:w="5000" w:type="pct"/>
            <w:gridSpan w:val="9"/>
            <w:tcBorders>
              <w:top w:val="nil"/>
              <w:left w:val="nil"/>
              <w:bottom w:val="double" w:sz="4" w:space="0" w:color="auto"/>
              <w:right w:val="nil"/>
            </w:tcBorders>
            <w:vAlign w:val="center"/>
          </w:tcPr>
          <w:p w:rsidR="00F779E2" w:rsidRPr="004B0CB6" w:rsidRDefault="00F779E2" w:rsidP="00A92905">
            <w:pPr>
              <w:jc w:val="center"/>
              <w:rPr>
                <w:rFonts w:ascii="Times New Roman" w:hAnsi="Times New Roman" w:cs="Times New Roman"/>
                <w:sz w:val="24"/>
                <w:szCs w:val="24"/>
              </w:rPr>
            </w:pPr>
            <w:bookmarkStart w:id="78" w:name="_Hlk71109536"/>
            <w:r w:rsidRPr="004B0CB6">
              <w:rPr>
                <w:rFonts w:ascii="Times New Roman" w:hAnsi="Times New Roman" w:cs="Times New Roman"/>
                <w:sz w:val="24"/>
                <w:szCs w:val="24"/>
              </w:rPr>
              <w:lastRenderedPageBreak/>
              <w:t xml:space="preserve">Table </w:t>
            </w:r>
            <w:r w:rsidR="00BC2D37">
              <w:rPr>
                <w:rFonts w:ascii="Times New Roman" w:hAnsi="Times New Roman" w:cs="Times New Roman"/>
                <w:sz w:val="24"/>
                <w:szCs w:val="24"/>
              </w:rPr>
              <w:t>2</w:t>
            </w:r>
            <w:r w:rsidRPr="004B0CB6">
              <w:rPr>
                <w:rFonts w:ascii="Times New Roman" w:hAnsi="Times New Roman" w:cs="Times New Roman"/>
                <w:sz w:val="24"/>
                <w:szCs w:val="24"/>
              </w:rPr>
              <w:t>: Transition Matrix, Each Year-Pair Separately</w:t>
            </w:r>
          </w:p>
          <w:p w:rsidR="00F779E2" w:rsidRPr="004B0CB6" w:rsidRDefault="00F779E2" w:rsidP="00A92905">
            <w:pPr>
              <w:rPr>
                <w:rFonts w:ascii="Times New Roman" w:hAnsi="Times New Roman" w:cs="Times New Roman"/>
                <w:sz w:val="24"/>
                <w:szCs w:val="24"/>
              </w:rPr>
            </w:pPr>
          </w:p>
        </w:tc>
      </w:tr>
      <w:tr w:rsidR="00F779E2" w:rsidRPr="0032092E" w:rsidTr="00A92905">
        <w:trPr>
          <w:trHeight w:val="542"/>
        </w:trPr>
        <w:tc>
          <w:tcPr>
            <w:tcW w:w="621" w:type="pct"/>
            <w:tcBorders>
              <w:top w:val="nil"/>
              <w:left w:val="nil"/>
              <w:bottom w:val="nil"/>
              <w:right w:val="nil"/>
            </w:tcBorders>
            <w:vAlign w:val="center"/>
          </w:tcPr>
          <w:p w:rsidR="00F779E2" w:rsidRPr="0032092E" w:rsidRDefault="00F779E2" w:rsidP="00A92905">
            <w:pPr>
              <w:jc w:val="center"/>
              <w:rPr>
                <w:rFonts w:ascii="Times New Roman" w:hAnsi="Times New Roman" w:cs="Times New Roman"/>
                <w:sz w:val="24"/>
                <w:szCs w:val="24"/>
              </w:rPr>
            </w:pPr>
          </w:p>
        </w:tc>
        <w:tc>
          <w:tcPr>
            <w:tcW w:w="4379" w:type="pct"/>
            <w:gridSpan w:val="8"/>
            <w:tcBorders>
              <w:top w:val="nil"/>
              <w:left w:val="nil"/>
              <w:bottom w:val="single" w:sz="4" w:space="0" w:color="auto"/>
              <w:right w:val="nil"/>
            </w:tcBorders>
            <w:vAlign w:val="center"/>
          </w:tcPr>
          <w:p w:rsidR="00F779E2" w:rsidRPr="0032092E" w:rsidRDefault="00F779E2"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Year 2 Occupation</w:t>
            </w:r>
          </w:p>
        </w:tc>
      </w:tr>
      <w:tr w:rsidR="0032092E" w:rsidRPr="0032092E" w:rsidTr="00A92905">
        <w:trPr>
          <w:trHeight w:val="542"/>
        </w:trPr>
        <w:tc>
          <w:tcPr>
            <w:tcW w:w="621" w:type="pct"/>
            <w:tcBorders>
              <w:top w:val="nil"/>
              <w:left w:val="nil"/>
              <w:bottom w:val="nil"/>
              <w:right w:val="nil"/>
            </w:tcBorders>
            <w:vAlign w:val="center"/>
          </w:tcPr>
          <w:p w:rsidR="0032092E" w:rsidRPr="0032092E" w:rsidRDefault="0032092E" w:rsidP="00A92905">
            <w:pPr>
              <w:rPr>
                <w:rFonts w:ascii="Times New Roman" w:hAnsi="Times New Roman" w:cs="Times New Roman"/>
                <w:sz w:val="24"/>
                <w:szCs w:val="24"/>
              </w:rPr>
            </w:pPr>
            <w:r w:rsidRPr="0032092E">
              <w:rPr>
                <w:rFonts w:ascii="Times New Roman" w:hAnsi="Times New Roman" w:cs="Times New Roman"/>
                <w:sz w:val="24"/>
                <w:szCs w:val="24"/>
              </w:rPr>
              <w:t>Base Year Occupation</w:t>
            </w:r>
          </w:p>
        </w:tc>
        <w:tc>
          <w:tcPr>
            <w:tcW w:w="547" w:type="pct"/>
            <w:tcBorders>
              <w:top w:val="nil"/>
              <w:left w:val="nil"/>
              <w:bottom w:val="single" w:sz="4" w:space="0" w:color="auto"/>
              <w:right w:val="nil"/>
            </w:tcBorders>
            <w:vAlign w:val="center"/>
          </w:tcPr>
          <w:p w:rsidR="0032092E" w:rsidRPr="0032092E" w:rsidRDefault="0032092E" w:rsidP="00A92905">
            <w:pPr>
              <w:jc w:val="center"/>
              <w:rPr>
                <w:rFonts w:ascii="Times New Roman" w:hAnsi="Times New Roman" w:cs="Times New Roman"/>
                <w:sz w:val="24"/>
                <w:szCs w:val="24"/>
              </w:rPr>
            </w:pPr>
            <w:r w:rsidRPr="0032092E">
              <w:rPr>
                <w:rFonts w:ascii="Times New Roman" w:hAnsi="Times New Roman" w:cs="Times New Roman"/>
                <w:sz w:val="24"/>
                <w:szCs w:val="24"/>
              </w:rPr>
              <w:t>Teamster</w:t>
            </w:r>
          </w:p>
        </w:tc>
        <w:tc>
          <w:tcPr>
            <w:tcW w:w="548" w:type="pct"/>
            <w:tcBorders>
              <w:top w:val="nil"/>
              <w:left w:val="nil"/>
              <w:bottom w:val="single" w:sz="4" w:space="0" w:color="auto"/>
              <w:right w:val="nil"/>
            </w:tcBorders>
            <w:vAlign w:val="center"/>
          </w:tcPr>
          <w:p w:rsidR="0032092E" w:rsidRPr="0032092E" w:rsidRDefault="0032092E" w:rsidP="00A92905">
            <w:pPr>
              <w:jc w:val="center"/>
              <w:rPr>
                <w:rFonts w:ascii="Times New Roman" w:hAnsi="Times New Roman" w:cs="Times New Roman"/>
                <w:sz w:val="24"/>
                <w:szCs w:val="24"/>
              </w:rPr>
            </w:pPr>
            <w:r w:rsidRPr="0032092E">
              <w:rPr>
                <w:rFonts w:ascii="Times New Roman" w:hAnsi="Times New Roman" w:cs="Times New Roman"/>
                <w:sz w:val="24"/>
                <w:szCs w:val="24"/>
              </w:rPr>
              <w:t>Truck Driver</w:t>
            </w:r>
          </w:p>
        </w:tc>
        <w:tc>
          <w:tcPr>
            <w:tcW w:w="547" w:type="pct"/>
            <w:tcBorders>
              <w:top w:val="nil"/>
              <w:left w:val="nil"/>
              <w:bottom w:val="single" w:sz="4" w:space="0" w:color="auto"/>
              <w:right w:val="nil"/>
            </w:tcBorders>
            <w:vAlign w:val="center"/>
          </w:tcPr>
          <w:p w:rsidR="0032092E" w:rsidRPr="0032092E" w:rsidRDefault="0032092E" w:rsidP="00A92905">
            <w:pPr>
              <w:jc w:val="center"/>
              <w:rPr>
                <w:rFonts w:ascii="Times New Roman" w:hAnsi="Times New Roman" w:cs="Times New Roman"/>
                <w:sz w:val="24"/>
                <w:szCs w:val="24"/>
              </w:rPr>
            </w:pPr>
            <w:r w:rsidRPr="0032092E">
              <w:rPr>
                <w:rFonts w:ascii="Times New Roman" w:hAnsi="Times New Roman" w:cs="Times New Roman"/>
                <w:sz w:val="24"/>
                <w:szCs w:val="24"/>
              </w:rPr>
              <w:t>Blacksmith</w:t>
            </w:r>
          </w:p>
        </w:tc>
        <w:tc>
          <w:tcPr>
            <w:tcW w:w="548" w:type="pct"/>
            <w:tcBorders>
              <w:top w:val="nil"/>
              <w:left w:val="nil"/>
              <w:bottom w:val="single" w:sz="4" w:space="0" w:color="auto"/>
              <w:right w:val="nil"/>
            </w:tcBorders>
            <w:vAlign w:val="center"/>
          </w:tcPr>
          <w:p w:rsidR="0032092E" w:rsidRPr="0032092E" w:rsidRDefault="0032092E" w:rsidP="00A92905">
            <w:pPr>
              <w:jc w:val="center"/>
              <w:rPr>
                <w:rFonts w:ascii="Times New Roman" w:hAnsi="Times New Roman" w:cs="Times New Roman"/>
                <w:sz w:val="24"/>
                <w:szCs w:val="24"/>
              </w:rPr>
            </w:pPr>
            <w:r w:rsidRPr="0032092E">
              <w:rPr>
                <w:rFonts w:ascii="Times New Roman" w:hAnsi="Times New Roman" w:cs="Times New Roman"/>
                <w:sz w:val="24"/>
                <w:szCs w:val="24"/>
              </w:rPr>
              <w:t>Bus Driver</w:t>
            </w:r>
          </w:p>
        </w:tc>
        <w:tc>
          <w:tcPr>
            <w:tcW w:w="548" w:type="pct"/>
            <w:tcBorders>
              <w:top w:val="nil"/>
              <w:left w:val="nil"/>
              <w:bottom w:val="single" w:sz="4" w:space="0" w:color="auto"/>
              <w:right w:val="nil"/>
            </w:tcBorders>
            <w:vAlign w:val="center"/>
          </w:tcPr>
          <w:p w:rsidR="0032092E" w:rsidRPr="0032092E" w:rsidRDefault="00D51C2B" w:rsidP="00A92905">
            <w:pPr>
              <w:jc w:val="center"/>
              <w:rPr>
                <w:rFonts w:ascii="Times New Roman" w:hAnsi="Times New Roman" w:cs="Times New Roman"/>
                <w:sz w:val="24"/>
                <w:szCs w:val="24"/>
              </w:rPr>
            </w:pPr>
            <w:r>
              <w:rPr>
                <w:rFonts w:ascii="Times New Roman" w:hAnsi="Times New Roman" w:cs="Times New Roman"/>
                <w:sz w:val="24"/>
                <w:szCs w:val="24"/>
              </w:rPr>
              <w:t>Taxi Driver</w:t>
            </w:r>
          </w:p>
        </w:tc>
        <w:tc>
          <w:tcPr>
            <w:tcW w:w="547" w:type="pct"/>
            <w:tcBorders>
              <w:top w:val="nil"/>
              <w:left w:val="nil"/>
              <w:bottom w:val="single" w:sz="4" w:space="0" w:color="auto"/>
              <w:right w:val="nil"/>
            </w:tcBorders>
            <w:vAlign w:val="center"/>
          </w:tcPr>
          <w:p w:rsidR="0032092E" w:rsidRPr="0032092E" w:rsidRDefault="0032092E" w:rsidP="00A92905">
            <w:pPr>
              <w:jc w:val="center"/>
              <w:rPr>
                <w:rFonts w:ascii="Times New Roman" w:hAnsi="Times New Roman" w:cs="Times New Roman"/>
                <w:sz w:val="24"/>
                <w:szCs w:val="24"/>
              </w:rPr>
            </w:pPr>
            <w:r w:rsidRPr="0032092E">
              <w:rPr>
                <w:rFonts w:ascii="Times New Roman" w:hAnsi="Times New Roman" w:cs="Times New Roman"/>
                <w:sz w:val="24"/>
                <w:szCs w:val="24"/>
              </w:rPr>
              <w:t>Expressman</w:t>
            </w:r>
          </w:p>
        </w:tc>
        <w:tc>
          <w:tcPr>
            <w:tcW w:w="548" w:type="pct"/>
            <w:tcBorders>
              <w:top w:val="nil"/>
              <w:left w:val="nil"/>
              <w:bottom w:val="single" w:sz="4" w:space="0" w:color="auto"/>
              <w:right w:val="nil"/>
            </w:tcBorders>
            <w:vAlign w:val="center"/>
          </w:tcPr>
          <w:p w:rsidR="0032092E" w:rsidRPr="0032092E" w:rsidRDefault="00D51C2B" w:rsidP="00A92905">
            <w:pPr>
              <w:jc w:val="center"/>
              <w:rPr>
                <w:rFonts w:ascii="Times New Roman" w:hAnsi="Times New Roman" w:cs="Times New Roman"/>
                <w:sz w:val="24"/>
                <w:szCs w:val="24"/>
              </w:rPr>
            </w:pPr>
            <w:r>
              <w:rPr>
                <w:rFonts w:ascii="Times New Roman" w:hAnsi="Times New Roman" w:cs="Times New Roman"/>
                <w:sz w:val="24"/>
                <w:szCs w:val="24"/>
              </w:rPr>
              <w:t>Other</w:t>
            </w:r>
          </w:p>
        </w:tc>
        <w:tc>
          <w:tcPr>
            <w:tcW w:w="546" w:type="pct"/>
            <w:tcBorders>
              <w:top w:val="nil"/>
              <w:left w:val="nil"/>
              <w:bottom w:val="single" w:sz="4" w:space="0" w:color="auto"/>
              <w:right w:val="nil"/>
            </w:tcBorders>
            <w:vAlign w:val="center"/>
          </w:tcPr>
          <w:p w:rsidR="0032092E" w:rsidRPr="0032092E" w:rsidRDefault="00D51C2B" w:rsidP="00A92905">
            <w:pPr>
              <w:jc w:val="center"/>
              <w:rPr>
                <w:rFonts w:ascii="Times New Roman" w:hAnsi="Times New Roman" w:cs="Times New Roman"/>
                <w:sz w:val="24"/>
                <w:szCs w:val="24"/>
              </w:rPr>
            </w:pPr>
            <w:r>
              <w:rPr>
                <w:rFonts w:ascii="Times New Roman" w:hAnsi="Times New Roman" w:cs="Times New Roman"/>
                <w:sz w:val="24"/>
                <w:szCs w:val="24"/>
              </w:rPr>
              <w:t>Not in Labor Force</w:t>
            </w:r>
          </w:p>
        </w:tc>
      </w:tr>
      <w:tr w:rsidR="0032092E" w:rsidRPr="0032092E" w:rsidTr="00A92905">
        <w:trPr>
          <w:trHeight w:val="20"/>
        </w:trPr>
        <w:tc>
          <w:tcPr>
            <w:tcW w:w="621" w:type="pct"/>
            <w:tcBorders>
              <w:top w:val="nil"/>
              <w:left w:val="nil"/>
              <w:bottom w:val="nil"/>
              <w:right w:val="nil"/>
            </w:tcBorders>
            <w:vAlign w:val="center"/>
          </w:tcPr>
          <w:p w:rsidR="00A92905" w:rsidRPr="0032092E" w:rsidRDefault="0032092E" w:rsidP="00A92905">
            <w:pPr>
              <w:rPr>
                <w:rFonts w:ascii="Times New Roman" w:hAnsi="Times New Roman" w:cs="Times New Roman"/>
                <w:color w:val="000000"/>
                <w:sz w:val="24"/>
                <w:szCs w:val="24"/>
              </w:rPr>
            </w:pPr>
            <w:r w:rsidRPr="0032092E">
              <w:rPr>
                <w:rFonts w:ascii="Times New Roman" w:hAnsi="Times New Roman" w:cs="Times New Roman"/>
                <w:color w:val="000000"/>
                <w:sz w:val="24"/>
                <w:szCs w:val="24"/>
              </w:rPr>
              <w:t>Teamster</w:t>
            </w:r>
          </w:p>
        </w:tc>
        <w:tc>
          <w:tcPr>
            <w:tcW w:w="547"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color w:val="000000"/>
                <w:sz w:val="24"/>
                <w:szCs w:val="24"/>
              </w:rPr>
            </w:pPr>
          </w:p>
        </w:tc>
        <w:tc>
          <w:tcPr>
            <w:tcW w:w="548"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6" w:type="pct"/>
            <w:tcBorders>
              <w:top w:val="single" w:sz="4" w:space="0" w:color="auto"/>
              <w:left w:val="nil"/>
              <w:bottom w:val="nil"/>
              <w:right w:val="nil"/>
            </w:tcBorders>
            <w:vAlign w:val="center"/>
          </w:tcPr>
          <w:p w:rsidR="0032092E" w:rsidRPr="0032092E" w:rsidRDefault="0032092E" w:rsidP="00A92905">
            <w:pPr>
              <w:jc w:val="center"/>
              <w:rPr>
                <w:rFonts w:ascii="Times New Roman" w:hAnsi="Times New Roman" w:cs="Times New Roman"/>
                <w:color w:val="000000"/>
                <w:sz w:val="24"/>
                <w:szCs w:val="24"/>
              </w:rPr>
            </w:pPr>
          </w:p>
        </w:tc>
      </w:tr>
      <w:tr w:rsidR="000F7937" w:rsidRPr="0032092E" w:rsidTr="00A92905">
        <w:trPr>
          <w:trHeight w:val="20"/>
        </w:trPr>
        <w:tc>
          <w:tcPr>
            <w:tcW w:w="621" w:type="pct"/>
            <w:tcBorders>
              <w:top w:val="nil"/>
              <w:left w:val="nil"/>
              <w:bottom w:val="nil"/>
              <w:right w:val="nil"/>
            </w:tcBorders>
            <w:vAlign w:val="center"/>
          </w:tcPr>
          <w:p w:rsidR="000F7937" w:rsidRPr="0032092E" w:rsidRDefault="000F7937"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1900</w:t>
            </w:r>
          </w:p>
        </w:tc>
        <w:tc>
          <w:tcPr>
            <w:tcW w:w="547"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0.177</w:t>
            </w:r>
          </w:p>
        </w:tc>
        <w:tc>
          <w:tcPr>
            <w:tcW w:w="548"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0.004</w:t>
            </w:r>
          </w:p>
        </w:tc>
        <w:tc>
          <w:tcPr>
            <w:tcW w:w="547"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0.005</w:t>
            </w:r>
          </w:p>
        </w:tc>
        <w:tc>
          <w:tcPr>
            <w:tcW w:w="548"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0.000</w:t>
            </w:r>
          </w:p>
        </w:tc>
        <w:tc>
          <w:tcPr>
            <w:tcW w:w="547"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0.004</w:t>
            </w:r>
          </w:p>
        </w:tc>
        <w:tc>
          <w:tcPr>
            <w:tcW w:w="548"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0.757</w:t>
            </w:r>
          </w:p>
        </w:tc>
        <w:tc>
          <w:tcPr>
            <w:tcW w:w="546" w:type="pct"/>
            <w:tcBorders>
              <w:top w:val="nil"/>
              <w:left w:val="nil"/>
              <w:bottom w:val="nil"/>
              <w:right w:val="nil"/>
            </w:tcBorders>
            <w:vAlign w:val="center"/>
          </w:tcPr>
          <w:p w:rsidR="000F7937" w:rsidRPr="000F7937" w:rsidRDefault="000F7937" w:rsidP="00A92905">
            <w:pPr>
              <w:jc w:val="center"/>
              <w:rPr>
                <w:rFonts w:ascii="Times New Roman" w:hAnsi="Times New Roman" w:cs="Times New Roman"/>
                <w:color w:val="000000"/>
                <w:sz w:val="24"/>
                <w:szCs w:val="24"/>
              </w:rPr>
            </w:pPr>
            <w:r w:rsidRPr="000F7937">
              <w:rPr>
                <w:rFonts w:ascii="Times New Roman" w:hAnsi="Times New Roman" w:cs="Times New Roman"/>
                <w:color w:val="000000"/>
                <w:sz w:val="24"/>
                <w:szCs w:val="24"/>
              </w:rPr>
              <w:t>0.053</w:t>
            </w:r>
          </w:p>
        </w:tc>
      </w:tr>
      <w:tr w:rsidR="00942BFD" w:rsidRPr="0032092E"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0.134</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0.021</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0.004</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0.004</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0.775</w:t>
            </w:r>
          </w:p>
        </w:tc>
        <w:tc>
          <w:tcPr>
            <w:tcW w:w="546"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0.062</w:t>
            </w:r>
          </w:p>
        </w:tc>
        <w:bookmarkStart w:id="79" w:name="_GoBack"/>
        <w:bookmarkEnd w:id="79"/>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0.094</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0.064</w:t>
            </w:r>
          </w:p>
        </w:tc>
        <w:tc>
          <w:tcPr>
            <w:tcW w:w="547"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7"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0.760</w:t>
            </w:r>
          </w:p>
        </w:tc>
        <w:tc>
          <w:tcPr>
            <w:tcW w:w="546"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0.077</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0.058</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0.090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0.648</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0.200</w:t>
            </w:r>
          </w:p>
        </w:tc>
      </w:tr>
      <w:tr w:rsidR="0032092E" w:rsidRPr="0032092E" w:rsidTr="00A92905">
        <w:trPr>
          <w:trHeight w:val="20"/>
        </w:trPr>
        <w:tc>
          <w:tcPr>
            <w:tcW w:w="621" w:type="pct"/>
            <w:tcBorders>
              <w:top w:val="nil"/>
              <w:left w:val="nil"/>
              <w:bottom w:val="nil"/>
              <w:right w:val="nil"/>
            </w:tcBorders>
            <w:vAlign w:val="center"/>
          </w:tcPr>
          <w:p w:rsidR="0032092E" w:rsidRPr="0032092E" w:rsidRDefault="0032092E" w:rsidP="00A92905">
            <w:pPr>
              <w:rPr>
                <w:rFonts w:ascii="Times New Roman" w:hAnsi="Times New Roman" w:cs="Times New Roman"/>
                <w:color w:val="000000"/>
                <w:sz w:val="24"/>
                <w:szCs w:val="24"/>
              </w:rPr>
            </w:pPr>
            <w:r w:rsidRPr="0032092E">
              <w:rPr>
                <w:rFonts w:ascii="Times New Roman" w:hAnsi="Times New Roman" w:cs="Times New Roman"/>
                <w:color w:val="000000"/>
                <w:sz w:val="24"/>
                <w:szCs w:val="24"/>
              </w:rPr>
              <w:t>Truck Driver</w:t>
            </w: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color w:val="000000"/>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6"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r>
      <w:tr w:rsidR="00942BFD" w:rsidRPr="0032092E"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0.058</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0.076</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0.003</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0.007</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0.791</w:t>
            </w:r>
          </w:p>
        </w:tc>
        <w:tc>
          <w:tcPr>
            <w:tcW w:w="546"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0.065</w:t>
            </w:r>
          </w:p>
        </w:tc>
      </w:tr>
      <w:tr w:rsidR="00942BFD" w:rsidRPr="0032092E"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0.028</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0.069</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0.003</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0.005</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0.811</w:t>
            </w:r>
          </w:p>
        </w:tc>
        <w:tc>
          <w:tcPr>
            <w:tcW w:w="546"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0.083</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0.008</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0.146</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0.793</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0.046</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0.003</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0.250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0.004</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0.670</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0.070</w:t>
            </w:r>
          </w:p>
        </w:tc>
      </w:tr>
      <w:tr w:rsidR="0032092E" w:rsidRPr="0032092E" w:rsidTr="00A92905">
        <w:trPr>
          <w:trHeight w:val="20"/>
        </w:trPr>
        <w:tc>
          <w:tcPr>
            <w:tcW w:w="621" w:type="pct"/>
            <w:tcBorders>
              <w:top w:val="nil"/>
              <w:left w:val="nil"/>
              <w:bottom w:val="nil"/>
              <w:right w:val="nil"/>
            </w:tcBorders>
            <w:vAlign w:val="center"/>
          </w:tcPr>
          <w:p w:rsidR="0032092E" w:rsidRPr="0032092E" w:rsidRDefault="0032092E" w:rsidP="00A92905">
            <w:pPr>
              <w:rPr>
                <w:rFonts w:ascii="Times New Roman" w:hAnsi="Times New Roman" w:cs="Times New Roman"/>
                <w:color w:val="000000"/>
                <w:sz w:val="24"/>
                <w:szCs w:val="24"/>
              </w:rPr>
            </w:pPr>
            <w:r w:rsidRPr="0032092E">
              <w:rPr>
                <w:rFonts w:ascii="Times New Roman" w:hAnsi="Times New Roman" w:cs="Times New Roman"/>
                <w:color w:val="000000"/>
                <w:sz w:val="24"/>
                <w:szCs w:val="24"/>
              </w:rPr>
              <w:t>Blacksmith</w:t>
            </w: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color w:val="000000"/>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6"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r>
      <w:tr w:rsidR="00942BFD" w:rsidRPr="0032092E"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0.005</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0.001</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0.510</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0.423</w:t>
            </w:r>
          </w:p>
        </w:tc>
        <w:tc>
          <w:tcPr>
            <w:tcW w:w="546"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0.060</w:t>
            </w:r>
          </w:p>
        </w:tc>
      </w:tr>
      <w:tr w:rsidR="00942BFD" w:rsidRPr="0032092E"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0.004</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0.002</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0.460</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0.000</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0.000</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0.000</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0.466</w:t>
            </w:r>
          </w:p>
        </w:tc>
        <w:tc>
          <w:tcPr>
            <w:tcW w:w="546"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0.068</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0.007</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0.390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0.517</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0.084</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0.006</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0.412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0.407</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0.173</w:t>
            </w:r>
          </w:p>
        </w:tc>
      </w:tr>
      <w:tr w:rsidR="0032092E" w:rsidRPr="0032092E" w:rsidTr="00A92905">
        <w:trPr>
          <w:trHeight w:val="20"/>
        </w:trPr>
        <w:tc>
          <w:tcPr>
            <w:tcW w:w="621" w:type="pct"/>
            <w:tcBorders>
              <w:top w:val="nil"/>
              <w:left w:val="nil"/>
              <w:bottom w:val="nil"/>
              <w:right w:val="nil"/>
            </w:tcBorders>
            <w:vAlign w:val="center"/>
          </w:tcPr>
          <w:p w:rsidR="0032092E" w:rsidRPr="0032092E" w:rsidRDefault="0032092E" w:rsidP="00A92905">
            <w:pPr>
              <w:rPr>
                <w:rFonts w:ascii="Times New Roman" w:hAnsi="Times New Roman" w:cs="Times New Roman"/>
                <w:color w:val="000000"/>
                <w:sz w:val="24"/>
                <w:szCs w:val="24"/>
              </w:rPr>
            </w:pPr>
            <w:r w:rsidRPr="0032092E">
              <w:rPr>
                <w:rFonts w:ascii="Times New Roman" w:hAnsi="Times New Roman" w:cs="Times New Roman"/>
                <w:color w:val="000000"/>
                <w:sz w:val="24"/>
                <w:szCs w:val="24"/>
              </w:rPr>
              <w:t>Bus Driver</w:t>
            </w: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color w:val="000000"/>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c>
          <w:tcPr>
            <w:tcW w:w="546" w:type="pct"/>
            <w:tcBorders>
              <w:top w:val="nil"/>
              <w:left w:val="nil"/>
              <w:bottom w:val="nil"/>
              <w:right w:val="nil"/>
            </w:tcBorders>
            <w:vAlign w:val="center"/>
          </w:tcPr>
          <w:p w:rsidR="0032092E" w:rsidRPr="0032092E" w:rsidRDefault="0032092E" w:rsidP="00A92905">
            <w:pPr>
              <w:jc w:val="center"/>
              <w:rPr>
                <w:rFonts w:ascii="Times New Roman" w:hAnsi="Times New Roman" w:cs="Times New Roman"/>
                <w:sz w:val="24"/>
                <w:szCs w:val="24"/>
              </w:rPr>
            </w:pPr>
          </w:p>
        </w:tc>
      </w:tr>
      <w:tr w:rsidR="00942BFD" w:rsidRPr="0032092E"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0.079</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0.002</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0.002</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0.013</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0.006</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0.006</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0.841</w:t>
            </w:r>
          </w:p>
        </w:tc>
        <w:tc>
          <w:tcPr>
            <w:tcW w:w="546"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0.052</w:t>
            </w:r>
          </w:p>
        </w:tc>
      </w:tr>
      <w:tr w:rsidR="00942BFD" w:rsidRPr="0032092E"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0.044</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0.011</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0.000</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0.000</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0.007</w:t>
            </w:r>
          </w:p>
        </w:tc>
        <w:tc>
          <w:tcPr>
            <w:tcW w:w="547"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0.004</w:t>
            </w:r>
          </w:p>
        </w:tc>
        <w:tc>
          <w:tcPr>
            <w:tcW w:w="548"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0.857</w:t>
            </w:r>
          </w:p>
        </w:tc>
        <w:tc>
          <w:tcPr>
            <w:tcW w:w="546" w:type="pct"/>
            <w:tcBorders>
              <w:top w:val="nil"/>
              <w:left w:val="nil"/>
              <w:bottom w:val="nil"/>
              <w:right w:val="nil"/>
            </w:tcBorders>
            <w:vAlign w:val="bottom"/>
          </w:tcPr>
          <w:p w:rsidR="00942BFD" w:rsidRPr="00942BFD" w:rsidRDefault="00942BFD" w:rsidP="00A92905">
            <w:pPr>
              <w:jc w:val="center"/>
              <w:rPr>
                <w:rFonts w:ascii="Times New Roman" w:hAnsi="Times New Roman" w:cs="Times New Roman"/>
                <w:color w:val="000000"/>
                <w:sz w:val="24"/>
                <w:szCs w:val="24"/>
              </w:rPr>
            </w:pPr>
            <w:r w:rsidRPr="00942BFD">
              <w:rPr>
                <w:rFonts w:ascii="Times New Roman" w:hAnsi="Times New Roman" w:cs="Times New Roman"/>
                <w:color w:val="000000"/>
                <w:sz w:val="24"/>
                <w:szCs w:val="24"/>
              </w:rPr>
              <w:t>0.077</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0.004</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0.038</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0.006</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0.025</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0.004</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0.831</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0.090</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0.064</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0.281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0.005</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0.577</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szCs w:val="24"/>
              </w:rPr>
            </w:pPr>
            <w:r w:rsidRPr="00BA3859">
              <w:rPr>
                <w:rFonts w:ascii="Times New Roman" w:hAnsi="Times New Roman" w:cs="Times New Roman"/>
                <w:color w:val="000000"/>
                <w:sz w:val="24"/>
                <w:szCs w:val="24"/>
              </w:rPr>
              <w:t>0.072</w:t>
            </w:r>
          </w:p>
        </w:tc>
      </w:tr>
      <w:tr w:rsidR="001C19F5" w:rsidRPr="0032092E" w:rsidTr="00A92905">
        <w:trPr>
          <w:trHeight w:val="20"/>
        </w:trPr>
        <w:tc>
          <w:tcPr>
            <w:tcW w:w="621" w:type="pct"/>
            <w:tcBorders>
              <w:top w:val="nil"/>
              <w:left w:val="nil"/>
              <w:bottom w:val="nil"/>
              <w:right w:val="nil"/>
            </w:tcBorders>
            <w:vAlign w:val="center"/>
          </w:tcPr>
          <w:p w:rsidR="001C19F5" w:rsidRPr="0032092E" w:rsidRDefault="0032092E" w:rsidP="00A92905">
            <w:pPr>
              <w:rPr>
                <w:rFonts w:ascii="Times New Roman" w:hAnsi="Times New Roman" w:cs="Times New Roman"/>
                <w:color w:val="000000"/>
                <w:sz w:val="24"/>
                <w:szCs w:val="24"/>
              </w:rPr>
            </w:pPr>
            <w:r w:rsidRPr="0032092E">
              <w:rPr>
                <w:rFonts w:ascii="Times New Roman" w:hAnsi="Times New Roman" w:cs="Times New Roman"/>
                <w:color w:val="000000"/>
                <w:sz w:val="24"/>
                <w:szCs w:val="24"/>
              </w:rPr>
              <w:t>Other</w:t>
            </w:r>
          </w:p>
        </w:tc>
        <w:tc>
          <w:tcPr>
            <w:tcW w:w="547"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color w:val="000000"/>
                <w:sz w:val="24"/>
                <w:szCs w:val="24"/>
              </w:rPr>
            </w:pPr>
          </w:p>
        </w:tc>
        <w:tc>
          <w:tcPr>
            <w:tcW w:w="548"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sz w:val="24"/>
                <w:szCs w:val="24"/>
              </w:rPr>
            </w:pPr>
          </w:p>
        </w:tc>
        <w:tc>
          <w:tcPr>
            <w:tcW w:w="547"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sz w:val="24"/>
                <w:szCs w:val="24"/>
              </w:rPr>
            </w:pPr>
          </w:p>
        </w:tc>
        <w:tc>
          <w:tcPr>
            <w:tcW w:w="548"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sz w:val="24"/>
                <w:szCs w:val="24"/>
              </w:rPr>
            </w:pPr>
          </w:p>
        </w:tc>
        <w:tc>
          <w:tcPr>
            <w:tcW w:w="546" w:type="pct"/>
            <w:tcBorders>
              <w:top w:val="nil"/>
              <w:left w:val="nil"/>
              <w:bottom w:val="nil"/>
              <w:right w:val="nil"/>
            </w:tcBorders>
            <w:vAlign w:val="center"/>
          </w:tcPr>
          <w:p w:rsidR="001C19F5" w:rsidRPr="0032092E" w:rsidRDefault="001C19F5" w:rsidP="00A92905">
            <w:pPr>
              <w:jc w:val="center"/>
              <w:rPr>
                <w:rFonts w:ascii="Times New Roman" w:hAnsi="Times New Roman" w:cs="Times New Roman"/>
                <w:sz w:val="24"/>
                <w:szCs w:val="24"/>
              </w:rPr>
            </w:pPr>
          </w:p>
        </w:tc>
      </w:tr>
      <w:tr w:rsidR="00942BFD" w:rsidRPr="00942BFD" w:rsidTr="00A92905">
        <w:trPr>
          <w:trHeight w:val="20"/>
        </w:trPr>
        <w:tc>
          <w:tcPr>
            <w:tcW w:w="621" w:type="pct"/>
            <w:tcBorders>
              <w:top w:val="nil"/>
              <w:left w:val="nil"/>
              <w:bottom w:val="nil"/>
              <w:right w:val="nil"/>
            </w:tcBorders>
            <w:vAlign w:val="center"/>
          </w:tcPr>
          <w:p w:rsidR="00942BFD" w:rsidRPr="0032092E" w:rsidRDefault="00942BFD"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0.008</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0.001</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0.003</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7"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0.000</w:t>
            </w:r>
          </w:p>
        </w:tc>
        <w:tc>
          <w:tcPr>
            <w:tcW w:w="548"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0.874</w:t>
            </w:r>
          </w:p>
        </w:tc>
        <w:tc>
          <w:tcPr>
            <w:tcW w:w="546" w:type="pct"/>
            <w:tcBorders>
              <w:top w:val="nil"/>
              <w:left w:val="nil"/>
              <w:bottom w:val="nil"/>
              <w:right w:val="nil"/>
            </w:tcBorders>
            <w:vAlign w:val="center"/>
          </w:tcPr>
          <w:p w:rsidR="00942BFD" w:rsidRPr="00942BFD" w:rsidRDefault="00942BFD" w:rsidP="00A92905">
            <w:pPr>
              <w:jc w:val="center"/>
              <w:rPr>
                <w:rFonts w:ascii="Times New Roman" w:hAnsi="Times New Roman" w:cs="Times New Roman"/>
                <w:color w:val="000000"/>
                <w:sz w:val="24"/>
              </w:rPr>
            </w:pPr>
            <w:r w:rsidRPr="00942BFD">
              <w:rPr>
                <w:rFonts w:ascii="Times New Roman" w:hAnsi="Times New Roman" w:cs="Times New Roman"/>
                <w:color w:val="000000"/>
                <w:sz w:val="24"/>
              </w:rPr>
              <w:t>0.113</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0.005</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0.842</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0.147</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0.002</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0.008</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7"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0.861</w:t>
            </w:r>
          </w:p>
        </w:tc>
        <w:tc>
          <w:tcPr>
            <w:tcW w:w="546" w:type="pct"/>
            <w:tcBorders>
              <w:top w:val="nil"/>
              <w:left w:val="nil"/>
              <w:bottom w:val="nil"/>
              <w:right w:val="nil"/>
            </w:tcBorders>
            <w:vAlign w:val="center"/>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0.127</w:t>
            </w:r>
          </w:p>
        </w:tc>
      </w:tr>
      <w:tr w:rsidR="00BA3859" w:rsidRPr="0032092E" w:rsidTr="00A92905">
        <w:trPr>
          <w:trHeight w:val="20"/>
        </w:trPr>
        <w:tc>
          <w:tcPr>
            <w:tcW w:w="621" w:type="pct"/>
            <w:tcBorders>
              <w:top w:val="nil"/>
              <w:left w:val="nil"/>
              <w:bottom w:val="nil"/>
              <w:right w:val="nil"/>
            </w:tcBorders>
            <w:vAlign w:val="center"/>
          </w:tcPr>
          <w:p w:rsidR="00BA3859" w:rsidRPr="0032092E" w:rsidRDefault="00BA3859" w:rsidP="00A9290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0.014</w:t>
            </w:r>
          </w:p>
        </w:tc>
        <w:tc>
          <w:tcPr>
            <w:tcW w:w="547"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0.001</w:t>
            </w:r>
          </w:p>
        </w:tc>
        <w:tc>
          <w:tcPr>
            <w:tcW w:w="547"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0.000</w:t>
            </w:r>
          </w:p>
        </w:tc>
        <w:tc>
          <w:tcPr>
            <w:tcW w:w="548"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0.808</w:t>
            </w:r>
          </w:p>
        </w:tc>
        <w:tc>
          <w:tcPr>
            <w:tcW w:w="546" w:type="pct"/>
            <w:tcBorders>
              <w:top w:val="nil"/>
              <w:left w:val="nil"/>
              <w:bottom w:val="nil"/>
              <w:right w:val="nil"/>
            </w:tcBorders>
            <w:vAlign w:val="bottom"/>
          </w:tcPr>
          <w:p w:rsidR="00BA3859" w:rsidRPr="00BA3859" w:rsidRDefault="00BA3859" w:rsidP="00A92905">
            <w:pPr>
              <w:jc w:val="center"/>
              <w:rPr>
                <w:rFonts w:ascii="Times New Roman" w:hAnsi="Times New Roman" w:cs="Times New Roman"/>
                <w:color w:val="000000"/>
                <w:sz w:val="24"/>
              </w:rPr>
            </w:pPr>
            <w:r w:rsidRPr="00BA3859">
              <w:rPr>
                <w:rFonts w:ascii="Times New Roman" w:hAnsi="Times New Roman" w:cs="Times New Roman"/>
                <w:color w:val="000000"/>
                <w:sz w:val="24"/>
              </w:rPr>
              <w:t>0.175</w:t>
            </w:r>
          </w:p>
        </w:tc>
      </w:tr>
      <w:tr w:rsidR="00F779E2" w:rsidRPr="004B0CB6" w:rsidTr="00A92905">
        <w:trPr>
          <w:trHeight w:val="144"/>
        </w:trPr>
        <w:tc>
          <w:tcPr>
            <w:tcW w:w="5000" w:type="pct"/>
            <w:gridSpan w:val="9"/>
            <w:tcBorders>
              <w:top w:val="double" w:sz="4" w:space="0" w:color="auto"/>
              <w:left w:val="nil"/>
              <w:bottom w:val="nil"/>
              <w:right w:val="nil"/>
            </w:tcBorders>
            <w:vAlign w:val="center"/>
          </w:tcPr>
          <w:p w:rsidR="00F779E2" w:rsidRPr="004B0CB6" w:rsidRDefault="00F779E2" w:rsidP="00A92905">
            <w:pPr>
              <w:rPr>
                <w:rFonts w:ascii="Times New Roman" w:hAnsi="Times New Roman" w:cs="Times New Roman"/>
                <w:sz w:val="24"/>
                <w:szCs w:val="24"/>
              </w:rPr>
            </w:pPr>
          </w:p>
        </w:tc>
      </w:tr>
      <w:tr w:rsidR="00F779E2" w:rsidRPr="004B0CB6" w:rsidTr="00A92905">
        <w:trPr>
          <w:trHeight w:val="678"/>
        </w:trPr>
        <w:tc>
          <w:tcPr>
            <w:tcW w:w="5000" w:type="pct"/>
            <w:gridSpan w:val="9"/>
            <w:tcBorders>
              <w:top w:val="nil"/>
              <w:left w:val="nil"/>
              <w:bottom w:val="nil"/>
              <w:right w:val="nil"/>
            </w:tcBorders>
            <w:vAlign w:val="center"/>
          </w:tcPr>
          <w:p w:rsidR="00F779E2" w:rsidRPr="004B0CB6" w:rsidRDefault="00F779E2" w:rsidP="00A92905">
            <w:pPr>
              <w:rPr>
                <w:rFonts w:ascii="Times New Roman" w:hAnsi="Times New Roman" w:cs="Times New Roman"/>
                <w:sz w:val="24"/>
                <w:szCs w:val="24"/>
              </w:rPr>
            </w:pPr>
            <w:r w:rsidRPr="004B0CB6">
              <w:rPr>
                <w:rFonts w:ascii="Times New Roman" w:hAnsi="Times New Roman" w:cs="Times New Roman"/>
                <w:sz w:val="24"/>
                <w:szCs w:val="24"/>
              </w:rPr>
              <w:lastRenderedPageBreak/>
              <w:t>Notes: Rows are census base year (year 1) occupations. Columns are occupations in the subsequent census year. Coefficients represent the percentage of workers in an occupation in the specified census year who were working in the specified column occupation in the subsequent census year.</w:t>
            </w:r>
          </w:p>
        </w:tc>
      </w:tr>
      <w:bookmarkEnd w:id="78"/>
    </w:tbl>
    <w:p w:rsidR="001C19F5" w:rsidRPr="005F60CD" w:rsidRDefault="001C19F5">
      <w:pPr>
        <w:rPr>
          <w:rFonts w:ascii="Times New Roman" w:hAnsi="Times New Roman" w:cs="Times New Roman"/>
          <w:color w:val="FF0000"/>
          <w:sz w:val="24"/>
          <w:szCs w:val="24"/>
        </w:rPr>
      </w:pPr>
    </w:p>
    <w:p w:rsidR="001C19F5" w:rsidRPr="000E3E58" w:rsidRDefault="00FD235B">
      <w:pPr>
        <w:rPr>
          <w:rFonts w:ascii="Times New Roman" w:hAnsi="Times New Roman" w:cs="Times New Roman"/>
          <w:color w:val="FF0000"/>
          <w:sz w:val="24"/>
          <w:szCs w:val="24"/>
        </w:rPr>
      </w:pPr>
      <w:r w:rsidRPr="004B0CB6">
        <w:rPr>
          <w:rFonts w:ascii="Times New Roman" w:hAnsi="Times New Roman" w:cs="Times New Roman"/>
          <w:sz w:val="24"/>
          <w:szCs w:val="24"/>
        </w:rPr>
        <w:tab/>
        <w:t xml:space="preserve">Table </w:t>
      </w:r>
      <w:r w:rsidR="00915894">
        <w:rPr>
          <w:rFonts w:ascii="Times New Roman" w:hAnsi="Times New Roman" w:cs="Times New Roman"/>
          <w:sz w:val="24"/>
          <w:szCs w:val="24"/>
        </w:rPr>
        <w:t>2</w:t>
      </w:r>
      <w:r w:rsidRPr="004B0CB6">
        <w:rPr>
          <w:rFonts w:ascii="Times New Roman" w:hAnsi="Times New Roman" w:cs="Times New Roman"/>
          <w:sz w:val="24"/>
          <w:szCs w:val="24"/>
        </w:rPr>
        <w:t xml:space="preserve"> provides a breakdown of transition rates for each pair of adjacent census years. </w:t>
      </w:r>
      <w:r w:rsidR="00915894">
        <w:rPr>
          <w:rFonts w:ascii="Times New Roman" w:hAnsi="Times New Roman" w:cs="Times New Roman"/>
          <w:color w:val="000000" w:themeColor="text1"/>
          <w:sz w:val="24"/>
          <w:szCs w:val="24"/>
        </w:rPr>
        <w:t>To save space</w:t>
      </w:r>
      <w:r w:rsidR="0020277B">
        <w:rPr>
          <w:rFonts w:ascii="Times New Roman" w:hAnsi="Times New Roman" w:cs="Times New Roman"/>
          <w:sz w:val="24"/>
          <w:szCs w:val="24"/>
        </w:rPr>
        <w:t>, n</w:t>
      </w:r>
      <w:r w:rsidRPr="004B0CB6">
        <w:rPr>
          <w:rFonts w:ascii="Times New Roman" w:hAnsi="Times New Roman" w:cs="Times New Roman"/>
          <w:sz w:val="24"/>
          <w:szCs w:val="24"/>
        </w:rPr>
        <w:t>ot all base year occupations are listed.</w:t>
      </w:r>
      <w:r w:rsidR="000E3E58">
        <w:rPr>
          <w:rFonts w:ascii="Times New Roman" w:hAnsi="Times New Roman" w:cs="Times New Roman"/>
          <w:sz w:val="24"/>
          <w:szCs w:val="24"/>
        </w:rPr>
        <w:t xml:space="preserve"> O</w:t>
      </w:r>
      <w:r w:rsidRPr="004B0CB6">
        <w:rPr>
          <w:rFonts w:ascii="Times New Roman" w:hAnsi="Times New Roman" w:cs="Times New Roman"/>
          <w:sz w:val="24"/>
          <w:szCs w:val="24"/>
        </w:rPr>
        <w:t>ne of the most interesting things to note</w:t>
      </w:r>
      <w:r w:rsidRPr="005F60CD">
        <w:rPr>
          <w:rFonts w:ascii="Times New Roman" w:hAnsi="Times New Roman" w:cs="Times New Roman"/>
          <w:color w:val="FF0000"/>
          <w:sz w:val="24"/>
          <w:szCs w:val="24"/>
        </w:rPr>
        <w:t xml:space="preserve"> </w:t>
      </w:r>
      <w:r w:rsidRPr="004B0CB6">
        <w:rPr>
          <w:rFonts w:ascii="Times New Roman" w:hAnsi="Times New Roman" w:cs="Times New Roman"/>
          <w:sz w:val="24"/>
          <w:szCs w:val="24"/>
        </w:rPr>
        <w:t>is the change in rates over time.</w:t>
      </w:r>
      <w:r w:rsidR="005F60CD">
        <w:rPr>
          <w:rFonts w:ascii="Times New Roman" w:hAnsi="Times New Roman" w:cs="Times New Roman"/>
          <w:sz w:val="24"/>
          <w:szCs w:val="24"/>
        </w:rPr>
        <w:t xml:space="preserve"> </w:t>
      </w:r>
      <w:r w:rsidRPr="004B0CB6">
        <w:rPr>
          <w:rFonts w:ascii="Times New Roman" w:hAnsi="Times New Roman" w:cs="Times New Roman"/>
          <w:sz w:val="24"/>
          <w:szCs w:val="24"/>
        </w:rPr>
        <w:t xml:space="preserve">The share of blacksmiths who remained blacksmiths </w:t>
      </w:r>
      <w:ins w:id="80" w:author="Abbie Sanders" w:date="2021-08-25T13:28:00Z">
        <w:r w:rsidR="00FE01B0">
          <w:rPr>
            <w:rFonts w:ascii="Times New Roman" w:hAnsi="Times New Roman" w:cs="Times New Roman"/>
            <w:sz w:val="24"/>
            <w:szCs w:val="24"/>
          </w:rPr>
          <w:t xml:space="preserve">largely </w:t>
        </w:r>
      </w:ins>
      <w:r w:rsidRPr="004B0CB6">
        <w:rPr>
          <w:rFonts w:ascii="Times New Roman" w:hAnsi="Times New Roman" w:cs="Times New Roman"/>
          <w:sz w:val="24"/>
          <w:szCs w:val="24"/>
        </w:rPr>
        <w:t xml:space="preserve">fell over time, and the share of blacksmiths who moved into the </w:t>
      </w:r>
      <w:ins w:id="81" w:author="Abbie Sanders" w:date="2021-08-25T13:28:00Z">
        <w:r w:rsidR="00F0215E">
          <w:rPr>
            <w:rFonts w:ascii="Times New Roman" w:hAnsi="Times New Roman" w:cs="Times New Roman"/>
            <w:sz w:val="24"/>
            <w:szCs w:val="24"/>
          </w:rPr>
          <w:t>“</w:t>
        </w:r>
      </w:ins>
      <w:del w:id="82" w:author="Abbie Sanders" w:date="2021-08-25T13:28:00Z">
        <w:r w:rsidRPr="004B0CB6" w:rsidDel="00F0215E">
          <w:rPr>
            <w:rFonts w:ascii="Times New Roman" w:hAnsi="Times New Roman" w:cs="Times New Roman"/>
            <w:sz w:val="24"/>
            <w:szCs w:val="24"/>
          </w:rPr>
          <w:delText>‘</w:delText>
        </w:r>
      </w:del>
      <w:r w:rsidRPr="004B0CB6">
        <w:rPr>
          <w:rFonts w:ascii="Times New Roman" w:hAnsi="Times New Roman" w:cs="Times New Roman"/>
          <w:sz w:val="24"/>
          <w:szCs w:val="24"/>
        </w:rPr>
        <w:t>other</w:t>
      </w:r>
      <w:ins w:id="83" w:author="Abbie Sanders" w:date="2021-08-25T13:28:00Z">
        <w:r w:rsidR="00F0215E">
          <w:rPr>
            <w:rFonts w:ascii="Times New Roman" w:hAnsi="Times New Roman" w:cs="Times New Roman"/>
            <w:sz w:val="24"/>
            <w:szCs w:val="24"/>
          </w:rPr>
          <w:t>”</w:t>
        </w:r>
      </w:ins>
      <w:del w:id="84" w:author="Abbie Sanders" w:date="2021-08-25T13:28:00Z">
        <w:r w:rsidRPr="004B0CB6" w:rsidDel="00F0215E">
          <w:rPr>
            <w:rFonts w:ascii="Times New Roman" w:hAnsi="Times New Roman" w:cs="Times New Roman"/>
            <w:sz w:val="24"/>
            <w:szCs w:val="24"/>
          </w:rPr>
          <w:delText>’</w:delText>
        </w:r>
      </w:del>
      <w:r w:rsidRPr="004B0CB6">
        <w:rPr>
          <w:rFonts w:ascii="Times New Roman" w:hAnsi="Times New Roman" w:cs="Times New Roman"/>
          <w:sz w:val="24"/>
          <w:szCs w:val="24"/>
        </w:rPr>
        <w:t xml:space="preserve"> category</w:t>
      </w:r>
      <w:ins w:id="85" w:author="Abbie Sanders" w:date="2021-08-25T13:29:00Z">
        <w:r w:rsidR="00FE01B0">
          <w:rPr>
            <w:rFonts w:ascii="Times New Roman" w:hAnsi="Times New Roman" w:cs="Times New Roman"/>
            <w:sz w:val="24"/>
            <w:szCs w:val="24"/>
          </w:rPr>
          <w:t xml:space="preserve"> largely</w:t>
        </w:r>
      </w:ins>
      <w:r w:rsidRPr="004B0CB6">
        <w:rPr>
          <w:rFonts w:ascii="Times New Roman" w:hAnsi="Times New Roman" w:cs="Times New Roman"/>
          <w:sz w:val="24"/>
          <w:szCs w:val="24"/>
        </w:rPr>
        <w:t xml:space="preserve"> increased over </w:t>
      </w:r>
      <w:del w:id="86" w:author="Abbie Sanders" w:date="2021-08-25T13:29:00Z">
        <w:r w:rsidRPr="004B0CB6" w:rsidDel="00FE01B0">
          <w:rPr>
            <w:rFonts w:ascii="Times New Roman" w:hAnsi="Times New Roman" w:cs="Times New Roman"/>
            <w:sz w:val="24"/>
            <w:szCs w:val="24"/>
          </w:rPr>
          <w:delText>time</w:delText>
        </w:r>
      </w:del>
      <w:ins w:id="87" w:author="Abbie Sanders" w:date="2021-08-25T13:29:00Z">
        <w:r w:rsidR="00FE01B0">
          <w:rPr>
            <w:rFonts w:ascii="Times New Roman" w:hAnsi="Times New Roman" w:cs="Times New Roman"/>
            <w:sz w:val="24"/>
            <w:szCs w:val="24"/>
          </w:rPr>
          <w:t>the</w:t>
        </w:r>
      </w:ins>
      <w:ins w:id="88" w:author="Abbie Sanders" w:date="2021-08-25T13:30:00Z">
        <w:r w:rsidR="00FE01B0">
          <w:rPr>
            <w:rFonts w:ascii="Times New Roman" w:hAnsi="Times New Roman" w:cs="Times New Roman"/>
            <w:sz w:val="24"/>
            <w:szCs w:val="24"/>
          </w:rPr>
          <w:t xml:space="preserve"> forty years</w:t>
        </w:r>
      </w:ins>
      <w:r w:rsidRPr="004B0CB6">
        <w:rPr>
          <w:rFonts w:ascii="Times New Roman" w:hAnsi="Times New Roman" w:cs="Times New Roman"/>
          <w:sz w:val="24"/>
          <w:szCs w:val="24"/>
        </w:rPr>
        <w:t>. Bus drivers in 1930</w:t>
      </w:r>
      <w:r w:rsidR="00426B19" w:rsidRPr="004B0CB6">
        <w:rPr>
          <w:rFonts w:ascii="Times New Roman" w:hAnsi="Times New Roman" w:cs="Times New Roman"/>
          <w:sz w:val="24"/>
          <w:szCs w:val="24"/>
        </w:rPr>
        <w:t xml:space="preserve"> were more likely to be bus drivers</w:t>
      </w:r>
      <w:r w:rsidRPr="004B0CB6">
        <w:rPr>
          <w:rFonts w:ascii="Times New Roman" w:hAnsi="Times New Roman" w:cs="Times New Roman"/>
          <w:sz w:val="24"/>
          <w:szCs w:val="24"/>
        </w:rPr>
        <w:t xml:space="preserve"> in the next census year than were bus drivers in 1920. </w:t>
      </w:r>
      <w:r w:rsidR="00DA7D47" w:rsidRPr="004B0CB6">
        <w:rPr>
          <w:rFonts w:ascii="Times New Roman" w:hAnsi="Times New Roman" w:cs="Times New Roman"/>
          <w:sz w:val="24"/>
          <w:szCs w:val="24"/>
        </w:rPr>
        <w:t xml:space="preserve">The proportion of truck drivers who remained truck drivers increased over time from </w:t>
      </w:r>
      <w:ins w:id="89" w:author="Abbie Sanders" w:date="2021-08-25T13:34:00Z">
        <w:r w:rsidR="00FE01B0">
          <w:rPr>
            <w:rFonts w:ascii="Times New Roman" w:hAnsi="Times New Roman" w:cs="Times New Roman"/>
            <w:sz w:val="24"/>
            <w:szCs w:val="24"/>
          </w:rPr>
          <w:t>7.6</w:t>
        </w:r>
      </w:ins>
      <w:del w:id="90" w:author="Abbie Sanders" w:date="2021-08-25T13:34:00Z">
        <w:r w:rsidR="00DA7D47" w:rsidRPr="004B0CB6" w:rsidDel="00FE01B0">
          <w:rPr>
            <w:rFonts w:ascii="Times New Roman" w:hAnsi="Times New Roman" w:cs="Times New Roman"/>
            <w:sz w:val="24"/>
            <w:szCs w:val="24"/>
          </w:rPr>
          <w:delText>10</w:delText>
        </w:r>
      </w:del>
      <w:r w:rsidR="00DA7D47" w:rsidRPr="004B0CB6">
        <w:rPr>
          <w:rFonts w:ascii="Times New Roman" w:hAnsi="Times New Roman" w:cs="Times New Roman"/>
          <w:sz w:val="24"/>
          <w:szCs w:val="24"/>
        </w:rPr>
        <w:t>% in 1900-1910 to 2</w:t>
      </w:r>
      <w:ins w:id="91" w:author="Abbie Sanders" w:date="2021-08-25T13:35:00Z">
        <w:r w:rsidR="00FE01B0">
          <w:rPr>
            <w:rFonts w:ascii="Times New Roman" w:hAnsi="Times New Roman" w:cs="Times New Roman"/>
            <w:sz w:val="24"/>
            <w:szCs w:val="24"/>
          </w:rPr>
          <w:t>5</w:t>
        </w:r>
      </w:ins>
      <w:del w:id="92" w:author="Abbie Sanders" w:date="2021-08-25T13:35:00Z">
        <w:r w:rsidR="00DA7D47" w:rsidRPr="004B0CB6" w:rsidDel="00FE01B0">
          <w:rPr>
            <w:rFonts w:ascii="Times New Roman" w:hAnsi="Times New Roman" w:cs="Times New Roman"/>
            <w:sz w:val="24"/>
            <w:szCs w:val="24"/>
          </w:rPr>
          <w:delText>9</w:delText>
        </w:r>
      </w:del>
      <w:r w:rsidR="00DA7D47" w:rsidRPr="004B0CB6">
        <w:rPr>
          <w:rFonts w:ascii="Times New Roman" w:hAnsi="Times New Roman" w:cs="Times New Roman"/>
          <w:sz w:val="24"/>
          <w:szCs w:val="24"/>
        </w:rPr>
        <w:t xml:space="preserve">% in 1930-1940. The share of teamsters who remained teamsters decreased from </w:t>
      </w:r>
      <w:ins w:id="93" w:author="Abbie Sanders" w:date="2021-08-25T13:35:00Z">
        <w:r w:rsidR="00FE01B0">
          <w:rPr>
            <w:rFonts w:ascii="Times New Roman" w:hAnsi="Times New Roman" w:cs="Times New Roman"/>
            <w:sz w:val="24"/>
            <w:szCs w:val="24"/>
          </w:rPr>
          <w:t>17</w:t>
        </w:r>
      </w:ins>
      <w:del w:id="94" w:author="Abbie Sanders" w:date="2021-08-25T13:35:00Z">
        <w:r w:rsidR="00DA7D47" w:rsidRPr="004B0CB6" w:rsidDel="00FE01B0">
          <w:rPr>
            <w:rFonts w:ascii="Times New Roman" w:hAnsi="Times New Roman" w:cs="Times New Roman"/>
            <w:sz w:val="24"/>
            <w:szCs w:val="24"/>
          </w:rPr>
          <w:delText>23</w:delText>
        </w:r>
      </w:del>
      <w:r w:rsidR="00DA7D47" w:rsidRPr="004B0CB6">
        <w:rPr>
          <w:rFonts w:ascii="Times New Roman" w:hAnsi="Times New Roman" w:cs="Times New Roman"/>
          <w:sz w:val="24"/>
          <w:szCs w:val="24"/>
        </w:rPr>
        <w:t xml:space="preserve">.7% in 1900-1910 to </w:t>
      </w:r>
      <w:ins w:id="95" w:author="Abbie Sanders" w:date="2021-08-25T13:35:00Z">
        <w:r w:rsidR="00FE01B0">
          <w:rPr>
            <w:rFonts w:ascii="Times New Roman" w:hAnsi="Times New Roman" w:cs="Times New Roman"/>
            <w:sz w:val="24"/>
            <w:szCs w:val="24"/>
          </w:rPr>
          <w:t>5.8</w:t>
        </w:r>
      </w:ins>
      <w:del w:id="96" w:author="Abbie Sanders" w:date="2021-08-25T13:35:00Z">
        <w:r w:rsidR="00DA7D47" w:rsidRPr="004B0CB6" w:rsidDel="00FE01B0">
          <w:rPr>
            <w:rFonts w:ascii="Times New Roman" w:hAnsi="Times New Roman" w:cs="Times New Roman"/>
            <w:sz w:val="24"/>
            <w:szCs w:val="24"/>
          </w:rPr>
          <w:delText>18</w:delText>
        </w:r>
        <w:r w:rsidR="00534AF5" w:rsidDel="00FE01B0">
          <w:rPr>
            <w:rFonts w:ascii="Times New Roman" w:hAnsi="Times New Roman" w:cs="Times New Roman"/>
            <w:sz w:val="24"/>
            <w:szCs w:val="24"/>
          </w:rPr>
          <w:delText>.1</w:delText>
        </w:r>
      </w:del>
      <w:r w:rsidR="00DA7D47" w:rsidRPr="004B0CB6">
        <w:rPr>
          <w:rFonts w:ascii="Times New Roman" w:hAnsi="Times New Roman" w:cs="Times New Roman"/>
          <w:sz w:val="24"/>
          <w:szCs w:val="24"/>
        </w:rPr>
        <w:t xml:space="preserve">% in 1930-1940. The share of teamsters who became truck drivers increased from </w:t>
      </w:r>
      <w:ins w:id="97" w:author="Abbie Sanders" w:date="2021-08-25T13:36:00Z">
        <w:r w:rsidR="00FE01B0">
          <w:rPr>
            <w:rFonts w:ascii="Times New Roman" w:hAnsi="Times New Roman" w:cs="Times New Roman"/>
            <w:sz w:val="24"/>
            <w:szCs w:val="24"/>
          </w:rPr>
          <w:t>0.4</w:t>
        </w:r>
      </w:ins>
      <w:del w:id="98" w:author="Abbie Sanders" w:date="2021-08-25T13:36:00Z">
        <w:r w:rsidR="00DA7D47" w:rsidRPr="004B0CB6" w:rsidDel="00FE01B0">
          <w:rPr>
            <w:rFonts w:ascii="Times New Roman" w:hAnsi="Times New Roman" w:cs="Times New Roman"/>
            <w:sz w:val="24"/>
            <w:szCs w:val="24"/>
          </w:rPr>
          <w:delText>.</w:delText>
        </w:r>
      </w:del>
      <w:del w:id="99" w:author="Abbie Sanders" w:date="2021-08-25T13:35:00Z">
        <w:r w:rsidR="00DA7D47" w:rsidRPr="004B0CB6" w:rsidDel="00FE01B0">
          <w:rPr>
            <w:rFonts w:ascii="Times New Roman" w:hAnsi="Times New Roman" w:cs="Times New Roman"/>
            <w:sz w:val="24"/>
            <w:szCs w:val="24"/>
          </w:rPr>
          <w:delText>5</w:delText>
        </w:r>
      </w:del>
      <w:r w:rsidR="00DA7D47" w:rsidRPr="004B0CB6">
        <w:rPr>
          <w:rFonts w:ascii="Times New Roman" w:hAnsi="Times New Roman" w:cs="Times New Roman"/>
          <w:sz w:val="24"/>
          <w:szCs w:val="24"/>
        </w:rPr>
        <w:t xml:space="preserve">% in 1900-1910 to </w:t>
      </w:r>
      <w:ins w:id="100" w:author="Abbie Sanders" w:date="2021-08-25T13:36:00Z">
        <w:r w:rsidR="00FE01B0">
          <w:rPr>
            <w:rFonts w:ascii="Times New Roman" w:hAnsi="Times New Roman" w:cs="Times New Roman"/>
            <w:sz w:val="24"/>
            <w:szCs w:val="24"/>
          </w:rPr>
          <w:t>9</w:t>
        </w:r>
      </w:ins>
      <w:del w:id="101" w:author="Abbie Sanders" w:date="2021-08-25T13:36:00Z">
        <w:r w:rsidR="00DA7D47" w:rsidRPr="004B0CB6" w:rsidDel="00FE01B0">
          <w:rPr>
            <w:rFonts w:ascii="Times New Roman" w:hAnsi="Times New Roman" w:cs="Times New Roman"/>
            <w:sz w:val="24"/>
            <w:szCs w:val="24"/>
          </w:rPr>
          <w:delText>7.1</w:delText>
        </w:r>
      </w:del>
      <w:r w:rsidR="00DA7D47" w:rsidRPr="004B0CB6">
        <w:rPr>
          <w:rFonts w:ascii="Times New Roman" w:hAnsi="Times New Roman" w:cs="Times New Roman"/>
          <w:sz w:val="24"/>
          <w:szCs w:val="24"/>
        </w:rPr>
        <w:t>% in 1930-1940. Most of this increase happened from 1910 to 1930, when the fraction of teamsters who became truck drivers jumped from 2.</w:t>
      </w:r>
      <w:ins w:id="102" w:author="Abbie Sanders" w:date="2021-08-25T13:38:00Z">
        <w:r w:rsidR="00FE01B0">
          <w:rPr>
            <w:rFonts w:ascii="Times New Roman" w:hAnsi="Times New Roman" w:cs="Times New Roman"/>
            <w:sz w:val="24"/>
            <w:szCs w:val="24"/>
          </w:rPr>
          <w:t>1</w:t>
        </w:r>
      </w:ins>
      <w:del w:id="103" w:author="Abbie Sanders" w:date="2021-08-25T13:38:00Z">
        <w:r w:rsidR="00DA7D47" w:rsidRPr="004B0CB6" w:rsidDel="00FE01B0">
          <w:rPr>
            <w:rFonts w:ascii="Times New Roman" w:hAnsi="Times New Roman" w:cs="Times New Roman"/>
            <w:sz w:val="24"/>
            <w:szCs w:val="24"/>
          </w:rPr>
          <w:delText>7</w:delText>
        </w:r>
      </w:del>
      <w:r w:rsidR="00DA7D47" w:rsidRPr="004B0CB6">
        <w:rPr>
          <w:rFonts w:ascii="Times New Roman" w:hAnsi="Times New Roman" w:cs="Times New Roman"/>
          <w:sz w:val="24"/>
          <w:szCs w:val="24"/>
        </w:rPr>
        <w:t xml:space="preserve">% to </w:t>
      </w:r>
      <w:ins w:id="104" w:author="Abbie Sanders" w:date="2021-08-25T13:38:00Z">
        <w:r w:rsidR="00FE01B0">
          <w:rPr>
            <w:rFonts w:ascii="Times New Roman" w:hAnsi="Times New Roman" w:cs="Times New Roman"/>
            <w:sz w:val="24"/>
            <w:szCs w:val="24"/>
          </w:rPr>
          <w:t>6.4</w:t>
        </w:r>
      </w:ins>
      <w:del w:id="105" w:author="Abbie Sanders" w:date="2021-08-25T13:38:00Z">
        <w:r w:rsidR="00DA7D47" w:rsidRPr="004B0CB6" w:rsidDel="00FE01B0">
          <w:rPr>
            <w:rFonts w:ascii="Times New Roman" w:hAnsi="Times New Roman" w:cs="Times New Roman"/>
            <w:sz w:val="24"/>
            <w:szCs w:val="24"/>
          </w:rPr>
          <w:delText>7.6</w:delText>
        </w:r>
      </w:del>
      <w:r w:rsidR="00DA7D47" w:rsidRPr="004B0CB6">
        <w:rPr>
          <w:rFonts w:ascii="Times New Roman" w:hAnsi="Times New Roman" w:cs="Times New Roman"/>
          <w:sz w:val="24"/>
          <w:szCs w:val="24"/>
        </w:rPr>
        <w:t>%.</w:t>
      </w:r>
      <w:r w:rsidR="001C19F5" w:rsidRPr="004B0CB6">
        <w:rPr>
          <w:rFonts w:ascii="Times New Roman" w:hAnsi="Times New Roman" w:cs="Times New Roman"/>
          <w:sz w:val="24"/>
          <w:szCs w:val="24"/>
        </w:rPr>
        <w:br w:type="page"/>
      </w:r>
    </w:p>
    <w:tbl>
      <w:tblPr>
        <w:tblStyle w:val="TableGrid"/>
        <w:tblpPr w:leftFromText="180" w:rightFromText="180" w:vertAnchor="page" w:horzAnchor="margin" w:tblpY="1936"/>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15"/>
        <w:gridCol w:w="1423"/>
        <w:gridCol w:w="1425"/>
        <w:gridCol w:w="1423"/>
        <w:gridCol w:w="1425"/>
        <w:gridCol w:w="1425"/>
        <w:gridCol w:w="1423"/>
        <w:gridCol w:w="1425"/>
        <w:gridCol w:w="1420"/>
        <w:tblGridChange w:id="106">
          <w:tblGrid>
            <w:gridCol w:w="105"/>
            <w:gridCol w:w="1510"/>
            <w:gridCol w:w="105"/>
            <w:gridCol w:w="1318"/>
            <w:gridCol w:w="105"/>
            <w:gridCol w:w="1320"/>
            <w:gridCol w:w="105"/>
            <w:gridCol w:w="1318"/>
            <w:gridCol w:w="105"/>
            <w:gridCol w:w="1320"/>
            <w:gridCol w:w="105"/>
            <w:gridCol w:w="1320"/>
            <w:gridCol w:w="105"/>
            <w:gridCol w:w="1318"/>
            <w:gridCol w:w="105"/>
            <w:gridCol w:w="1320"/>
            <w:gridCol w:w="105"/>
            <w:gridCol w:w="1315"/>
            <w:gridCol w:w="105"/>
          </w:tblGrid>
        </w:tblGridChange>
      </w:tblGrid>
      <w:tr w:rsidR="001C19F5" w:rsidRPr="004B0CB6" w:rsidTr="000B0346">
        <w:trPr>
          <w:trHeight w:val="361"/>
        </w:trPr>
        <w:tc>
          <w:tcPr>
            <w:tcW w:w="5000" w:type="pct"/>
            <w:gridSpan w:val="9"/>
            <w:tcBorders>
              <w:top w:val="nil"/>
              <w:left w:val="nil"/>
              <w:bottom w:val="double" w:sz="4" w:space="0" w:color="auto"/>
              <w:right w:val="nil"/>
            </w:tcBorders>
            <w:vAlign w:val="center"/>
          </w:tcPr>
          <w:p w:rsidR="001C19F5" w:rsidRPr="004B0CB6" w:rsidRDefault="001C19F5" w:rsidP="000B0346">
            <w:pPr>
              <w:jc w:val="center"/>
              <w:rPr>
                <w:rFonts w:ascii="Times New Roman" w:hAnsi="Times New Roman" w:cs="Times New Roman"/>
                <w:sz w:val="24"/>
                <w:szCs w:val="24"/>
              </w:rPr>
            </w:pPr>
            <w:r w:rsidRPr="004B0CB6">
              <w:rPr>
                <w:rFonts w:ascii="Times New Roman" w:hAnsi="Times New Roman" w:cs="Times New Roman"/>
                <w:sz w:val="24"/>
                <w:szCs w:val="24"/>
              </w:rPr>
              <w:lastRenderedPageBreak/>
              <w:t xml:space="preserve">Table </w:t>
            </w:r>
            <w:r w:rsidR="00BC2D37">
              <w:rPr>
                <w:rFonts w:ascii="Times New Roman" w:hAnsi="Times New Roman" w:cs="Times New Roman"/>
                <w:sz w:val="24"/>
                <w:szCs w:val="24"/>
              </w:rPr>
              <w:t>3</w:t>
            </w:r>
            <w:r w:rsidRPr="004B0CB6">
              <w:rPr>
                <w:rFonts w:ascii="Times New Roman" w:hAnsi="Times New Roman" w:cs="Times New Roman"/>
                <w:sz w:val="24"/>
                <w:szCs w:val="24"/>
              </w:rPr>
              <w:t>: Transition Matrix, Changes in Transition Rates Between Adjacent Pairs of Census Years</w:t>
            </w:r>
          </w:p>
          <w:p w:rsidR="001C19F5" w:rsidRPr="004B0CB6" w:rsidRDefault="001C19F5" w:rsidP="000B0346">
            <w:pPr>
              <w:rPr>
                <w:rFonts w:ascii="Times New Roman" w:hAnsi="Times New Roman" w:cs="Times New Roman"/>
                <w:sz w:val="24"/>
                <w:szCs w:val="24"/>
              </w:rPr>
            </w:pPr>
          </w:p>
        </w:tc>
      </w:tr>
      <w:tr w:rsidR="001C19F5" w:rsidRPr="0032092E" w:rsidTr="0032092E">
        <w:trPr>
          <w:trHeight w:val="542"/>
        </w:trPr>
        <w:tc>
          <w:tcPr>
            <w:tcW w:w="621" w:type="pct"/>
            <w:tcBorders>
              <w:top w:val="nil"/>
              <w:left w:val="nil"/>
              <w:bottom w:val="nil"/>
              <w:right w:val="nil"/>
            </w:tcBorders>
            <w:vAlign w:val="center"/>
          </w:tcPr>
          <w:p w:rsidR="001C19F5" w:rsidRPr="0032092E" w:rsidRDefault="001C19F5" w:rsidP="0032092E">
            <w:pPr>
              <w:jc w:val="center"/>
              <w:rPr>
                <w:rFonts w:ascii="Times New Roman" w:hAnsi="Times New Roman" w:cs="Times New Roman"/>
                <w:sz w:val="24"/>
                <w:szCs w:val="24"/>
              </w:rPr>
            </w:pPr>
          </w:p>
        </w:tc>
        <w:tc>
          <w:tcPr>
            <w:tcW w:w="4379" w:type="pct"/>
            <w:gridSpan w:val="8"/>
            <w:tcBorders>
              <w:top w:val="nil"/>
              <w:left w:val="nil"/>
              <w:bottom w:val="single" w:sz="4" w:space="0" w:color="auto"/>
              <w:right w:val="nil"/>
            </w:tcBorders>
            <w:vAlign w:val="center"/>
          </w:tcPr>
          <w:p w:rsidR="001C19F5" w:rsidRPr="0032092E" w:rsidRDefault="001C19F5" w:rsidP="0032092E">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Year 2 Occupation</w:t>
            </w:r>
          </w:p>
        </w:tc>
      </w:tr>
      <w:tr w:rsidR="00EA3748" w:rsidRPr="0032092E" w:rsidTr="00EA3748">
        <w:trPr>
          <w:trHeight w:val="542"/>
        </w:trPr>
        <w:tc>
          <w:tcPr>
            <w:tcW w:w="621" w:type="pct"/>
            <w:tcBorders>
              <w:top w:val="nil"/>
              <w:left w:val="nil"/>
              <w:bottom w:val="nil"/>
              <w:right w:val="nil"/>
            </w:tcBorders>
            <w:vAlign w:val="center"/>
          </w:tcPr>
          <w:p w:rsidR="00EA3748" w:rsidRPr="0032092E" w:rsidRDefault="00EA3748" w:rsidP="00EA3748">
            <w:pPr>
              <w:rPr>
                <w:rFonts w:ascii="Times New Roman" w:hAnsi="Times New Roman" w:cs="Times New Roman"/>
                <w:sz w:val="24"/>
                <w:szCs w:val="24"/>
              </w:rPr>
            </w:pPr>
            <w:r w:rsidRPr="0032092E">
              <w:rPr>
                <w:rFonts w:ascii="Times New Roman" w:hAnsi="Times New Roman" w:cs="Times New Roman"/>
                <w:sz w:val="24"/>
                <w:szCs w:val="24"/>
              </w:rPr>
              <w:t>Base Year Occupation</w:t>
            </w:r>
          </w:p>
        </w:tc>
        <w:tc>
          <w:tcPr>
            <w:tcW w:w="547" w:type="pct"/>
            <w:tcBorders>
              <w:top w:val="nil"/>
              <w:left w:val="nil"/>
              <w:bottom w:val="single" w:sz="4" w:space="0" w:color="auto"/>
              <w:right w:val="nil"/>
            </w:tcBorders>
            <w:vAlign w:val="center"/>
          </w:tcPr>
          <w:p w:rsidR="00EA3748" w:rsidRPr="00EA3748" w:rsidRDefault="00EA3748" w:rsidP="00EA3748">
            <w:pPr>
              <w:jc w:val="center"/>
              <w:rPr>
                <w:rFonts w:ascii="Times New Roman" w:hAnsi="Times New Roman" w:cs="Times New Roman"/>
                <w:sz w:val="24"/>
                <w:szCs w:val="24"/>
              </w:rPr>
            </w:pPr>
            <w:r w:rsidRPr="00EA3748">
              <w:rPr>
                <w:rFonts w:ascii="Times New Roman" w:hAnsi="Times New Roman" w:cs="Times New Roman"/>
                <w:sz w:val="24"/>
                <w:szCs w:val="24"/>
              </w:rPr>
              <w:t>Teamster</w:t>
            </w:r>
          </w:p>
        </w:tc>
        <w:tc>
          <w:tcPr>
            <w:tcW w:w="548" w:type="pct"/>
            <w:tcBorders>
              <w:top w:val="nil"/>
              <w:left w:val="nil"/>
              <w:bottom w:val="single" w:sz="4" w:space="0" w:color="auto"/>
              <w:right w:val="nil"/>
            </w:tcBorders>
            <w:vAlign w:val="center"/>
          </w:tcPr>
          <w:p w:rsidR="00EA3748" w:rsidRPr="00EA3748" w:rsidRDefault="00EA3748" w:rsidP="00EA3748">
            <w:pPr>
              <w:jc w:val="center"/>
              <w:rPr>
                <w:rFonts w:ascii="Times New Roman" w:hAnsi="Times New Roman" w:cs="Times New Roman"/>
                <w:sz w:val="24"/>
                <w:szCs w:val="24"/>
              </w:rPr>
            </w:pPr>
            <w:r w:rsidRPr="00EA3748">
              <w:rPr>
                <w:rFonts w:ascii="Times New Roman" w:hAnsi="Times New Roman" w:cs="Times New Roman"/>
                <w:sz w:val="24"/>
                <w:szCs w:val="24"/>
              </w:rPr>
              <w:t>Truck Driver</w:t>
            </w:r>
          </w:p>
        </w:tc>
        <w:tc>
          <w:tcPr>
            <w:tcW w:w="547" w:type="pct"/>
            <w:tcBorders>
              <w:top w:val="nil"/>
              <w:left w:val="nil"/>
              <w:bottom w:val="single" w:sz="4" w:space="0" w:color="auto"/>
              <w:right w:val="nil"/>
            </w:tcBorders>
            <w:vAlign w:val="center"/>
          </w:tcPr>
          <w:p w:rsidR="00EA3748" w:rsidRPr="00EA3748" w:rsidRDefault="00EA3748" w:rsidP="00EA3748">
            <w:pPr>
              <w:jc w:val="center"/>
              <w:rPr>
                <w:rFonts w:ascii="Times New Roman" w:hAnsi="Times New Roman" w:cs="Times New Roman"/>
                <w:sz w:val="24"/>
                <w:szCs w:val="24"/>
              </w:rPr>
            </w:pPr>
            <w:r w:rsidRPr="00EA3748">
              <w:rPr>
                <w:rFonts w:ascii="Times New Roman" w:hAnsi="Times New Roman" w:cs="Times New Roman"/>
                <w:sz w:val="24"/>
                <w:szCs w:val="24"/>
              </w:rPr>
              <w:t>Blacksmith</w:t>
            </w:r>
          </w:p>
        </w:tc>
        <w:tc>
          <w:tcPr>
            <w:tcW w:w="548" w:type="pct"/>
            <w:tcBorders>
              <w:top w:val="nil"/>
              <w:left w:val="nil"/>
              <w:bottom w:val="single" w:sz="4" w:space="0" w:color="auto"/>
              <w:right w:val="nil"/>
            </w:tcBorders>
            <w:vAlign w:val="center"/>
          </w:tcPr>
          <w:p w:rsidR="00EA3748" w:rsidRPr="00EA3748" w:rsidRDefault="00EA3748" w:rsidP="00EA3748">
            <w:pPr>
              <w:jc w:val="center"/>
              <w:rPr>
                <w:rFonts w:ascii="Times New Roman" w:hAnsi="Times New Roman" w:cs="Times New Roman"/>
                <w:sz w:val="24"/>
                <w:szCs w:val="24"/>
              </w:rPr>
            </w:pPr>
            <w:r w:rsidRPr="00EA3748">
              <w:rPr>
                <w:rFonts w:ascii="Times New Roman" w:hAnsi="Times New Roman" w:cs="Times New Roman"/>
                <w:sz w:val="24"/>
                <w:szCs w:val="24"/>
              </w:rPr>
              <w:t>Bus Driver</w:t>
            </w:r>
          </w:p>
        </w:tc>
        <w:tc>
          <w:tcPr>
            <w:tcW w:w="548" w:type="pct"/>
            <w:tcBorders>
              <w:top w:val="nil"/>
              <w:left w:val="nil"/>
              <w:bottom w:val="single" w:sz="4" w:space="0" w:color="auto"/>
              <w:right w:val="nil"/>
            </w:tcBorders>
            <w:vAlign w:val="center"/>
          </w:tcPr>
          <w:p w:rsidR="00EA3748" w:rsidRPr="00EA3748" w:rsidRDefault="00BA3859" w:rsidP="00EA3748">
            <w:pPr>
              <w:jc w:val="center"/>
              <w:rPr>
                <w:rFonts w:ascii="Times New Roman" w:hAnsi="Times New Roman" w:cs="Times New Roman"/>
                <w:sz w:val="24"/>
                <w:szCs w:val="24"/>
              </w:rPr>
            </w:pPr>
            <w:r>
              <w:rPr>
                <w:rFonts w:ascii="Times New Roman" w:hAnsi="Times New Roman" w:cs="Times New Roman"/>
                <w:sz w:val="24"/>
                <w:szCs w:val="24"/>
              </w:rPr>
              <w:t>Taxi Driver</w:t>
            </w:r>
          </w:p>
        </w:tc>
        <w:tc>
          <w:tcPr>
            <w:tcW w:w="547" w:type="pct"/>
            <w:tcBorders>
              <w:top w:val="nil"/>
              <w:left w:val="nil"/>
              <w:bottom w:val="single" w:sz="4" w:space="0" w:color="auto"/>
              <w:right w:val="nil"/>
            </w:tcBorders>
            <w:vAlign w:val="center"/>
          </w:tcPr>
          <w:p w:rsidR="00EA3748" w:rsidRPr="00EA3748" w:rsidRDefault="00EA3748" w:rsidP="00EA3748">
            <w:pPr>
              <w:jc w:val="center"/>
              <w:rPr>
                <w:rFonts w:ascii="Times New Roman" w:hAnsi="Times New Roman" w:cs="Times New Roman"/>
                <w:sz w:val="24"/>
                <w:szCs w:val="24"/>
              </w:rPr>
            </w:pPr>
            <w:r w:rsidRPr="00EA3748">
              <w:rPr>
                <w:rFonts w:ascii="Times New Roman" w:hAnsi="Times New Roman" w:cs="Times New Roman"/>
                <w:sz w:val="24"/>
                <w:szCs w:val="24"/>
              </w:rPr>
              <w:t>Expressman</w:t>
            </w:r>
          </w:p>
        </w:tc>
        <w:tc>
          <w:tcPr>
            <w:tcW w:w="548" w:type="pct"/>
            <w:tcBorders>
              <w:top w:val="nil"/>
              <w:left w:val="nil"/>
              <w:bottom w:val="single" w:sz="4" w:space="0" w:color="auto"/>
              <w:right w:val="nil"/>
            </w:tcBorders>
            <w:vAlign w:val="center"/>
          </w:tcPr>
          <w:p w:rsidR="00EA3748" w:rsidRPr="00EA3748" w:rsidRDefault="00BA3859" w:rsidP="00EA3748">
            <w:pPr>
              <w:jc w:val="center"/>
              <w:rPr>
                <w:rFonts w:ascii="Times New Roman" w:hAnsi="Times New Roman" w:cs="Times New Roman"/>
                <w:sz w:val="24"/>
                <w:szCs w:val="24"/>
              </w:rPr>
            </w:pPr>
            <w:r>
              <w:rPr>
                <w:rFonts w:ascii="Times New Roman" w:hAnsi="Times New Roman" w:cs="Times New Roman"/>
                <w:sz w:val="24"/>
                <w:szCs w:val="24"/>
              </w:rPr>
              <w:t>Other</w:t>
            </w:r>
          </w:p>
        </w:tc>
        <w:tc>
          <w:tcPr>
            <w:tcW w:w="546" w:type="pct"/>
            <w:tcBorders>
              <w:top w:val="nil"/>
              <w:left w:val="nil"/>
              <w:bottom w:val="single" w:sz="4" w:space="0" w:color="auto"/>
              <w:right w:val="nil"/>
            </w:tcBorders>
            <w:vAlign w:val="center"/>
          </w:tcPr>
          <w:p w:rsidR="00EA3748" w:rsidRPr="00EA3748" w:rsidRDefault="00BA3859" w:rsidP="00EA3748">
            <w:pPr>
              <w:jc w:val="center"/>
              <w:rPr>
                <w:rFonts w:ascii="Times New Roman" w:hAnsi="Times New Roman" w:cs="Times New Roman"/>
                <w:sz w:val="24"/>
                <w:szCs w:val="24"/>
              </w:rPr>
            </w:pPr>
            <w:r>
              <w:rPr>
                <w:rFonts w:ascii="Times New Roman" w:hAnsi="Times New Roman" w:cs="Times New Roman"/>
                <w:sz w:val="24"/>
                <w:szCs w:val="24"/>
              </w:rPr>
              <w:t>Not in Labor Force</w:t>
            </w:r>
          </w:p>
        </w:tc>
      </w:tr>
      <w:tr w:rsidR="0032092E" w:rsidRPr="0032092E" w:rsidTr="0032092E">
        <w:trPr>
          <w:trHeight w:val="115"/>
        </w:trPr>
        <w:tc>
          <w:tcPr>
            <w:tcW w:w="621" w:type="pct"/>
            <w:tcBorders>
              <w:top w:val="nil"/>
              <w:left w:val="nil"/>
              <w:bottom w:val="nil"/>
              <w:right w:val="nil"/>
            </w:tcBorders>
            <w:vAlign w:val="center"/>
          </w:tcPr>
          <w:p w:rsidR="0032092E" w:rsidRPr="0032092E" w:rsidRDefault="0032092E" w:rsidP="0032092E">
            <w:pPr>
              <w:rPr>
                <w:rFonts w:ascii="Times New Roman" w:hAnsi="Times New Roman" w:cs="Times New Roman"/>
                <w:color w:val="000000"/>
                <w:sz w:val="24"/>
                <w:szCs w:val="24"/>
              </w:rPr>
            </w:pPr>
            <w:r w:rsidRPr="0032092E">
              <w:rPr>
                <w:rFonts w:ascii="Times New Roman" w:hAnsi="Times New Roman" w:cs="Times New Roman"/>
                <w:color w:val="000000"/>
                <w:sz w:val="24"/>
                <w:szCs w:val="24"/>
              </w:rPr>
              <w:t>Teamster</w:t>
            </w:r>
          </w:p>
        </w:tc>
        <w:tc>
          <w:tcPr>
            <w:tcW w:w="547"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color w:val="000000"/>
                <w:sz w:val="24"/>
                <w:szCs w:val="24"/>
              </w:rPr>
            </w:pPr>
          </w:p>
        </w:tc>
        <w:tc>
          <w:tcPr>
            <w:tcW w:w="548"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sz w:val="24"/>
                <w:szCs w:val="24"/>
              </w:rPr>
            </w:pPr>
          </w:p>
        </w:tc>
        <w:tc>
          <w:tcPr>
            <w:tcW w:w="546" w:type="pct"/>
            <w:tcBorders>
              <w:top w:val="single" w:sz="4" w:space="0" w:color="auto"/>
              <w:left w:val="nil"/>
              <w:bottom w:val="nil"/>
              <w:right w:val="nil"/>
            </w:tcBorders>
            <w:vAlign w:val="center"/>
          </w:tcPr>
          <w:p w:rsidR="0032092E" w:rsidRPr="0032092E" w:rsidRDefault="0032092E" w:rsidP="0032092E">
            <w:pPr>
              <w:jc w:val="center"/>
              <w:rPr>
                <w:rFonts w:ascii="Times New Roman" w:hAnsi="Times New Roman" w:cs="Times New Roman"/>
                <w:color w:val="000000"/>
                <w:sz w:val="24"/>
                <w:szCs w:val="24"/>
              </w:rPr>
            </w:pPr>
          </w:p>
        </w:tc>
      </w:tr>
      <w:tr w:rsidR="005D0AB5" w:rsidRPr="0032092E" w:rsidTr="00394F9E">
        <w:trPr>
          <w:trHeight w:val="115"/>
        </w:trPr>
        <w:tc>
          <w:tcPr>
            <w:tcW w:w="621" w:type="pct"/>
            <w:tcBorders>
              <w:top w:val="nil"/>
              <w:left w:val="nil"/>
              <w:bottom w:val="nil"/>
              <w:right w:val="nil"/>
            </w:tcBorders>
            <w:vAlign w:val="center"/>
          </w:tcPr>
          <w:p w:rsidR="005D0AB5" w:rsidRPr="0032092E" w:rsidRDefault="005D0AB5" w:rsidP="005D0AB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-0.043</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0.017</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sidR="00427D72">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sidR="00427D72">
              <w:rPr>
                <w:rFonts w:ascii="Times New Roman" w:hAnsi="Times New Roman" w:cs="Times New Roman"/>
                <w:color w:val="000000"/>
                <w:sz w:val="24"/>
              </w:rPr>
              <w:t>.000</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sidR="00427D72">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0.018</w:t>
            </w:r>
          </w:p>
        </w:tc>
        <w:tc>
          <w:tcPr>
            <w:tcW w:w="546"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0.009</w:t>
            </w:r>
          </w:p>
        </w:tc>
      </w:tr>
      <w:tr w:rsidR="005D0AB5" w:rsidRPr="0032092E" w:rsidTr="00394F9E">
        <w:trPr>
          <w:trHeight w:val="115"/>
        </w:trPr>
        <w:tc>
          <w:tcPr>
            <w:tcW w:w="621" w:type="pct"/>
            <w:tcBorders>
              <w:top w:val="nil"/>
              <w:left w:val="nil"/>
              <w:bottom w:val="nil"/>
              <w:right w:val="nil"/>
            </w:tcBorders>
            <w:vAlign w:val="center"/>
          </w:tcPr>
          <w:p w:rsidR="005D0AB5" w:rsidRPr="0032092E" w:rsidRDefault="005D0AB5" w:rsidP="005D0AB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-0.04</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0.043</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-0.015</w:t>
            </w:r>
          </w:p>
        </w:tc>
        <w:tc>
          <w:tcPr>
            <w:tcW w:w="546"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0.015</w:t>
            </w:r>
          </w:p>
        </w:tc>
      </w:tr>
      <w:tr w:rsidR="005D0AB5" w:rsidRPr="0032092E" w:rsidTr="00394F9E">
        <w:trPr>
          <w:trHeight w:val="115"/>
        </w:trPr>
        <w:tc>
          <w:tcPr>
            <w:tcW w:w="621" w:type="pct"/>
            <w:tcBorders>
              <w:top w:val="nil"/>
              <w:left w:val="nil"/>
              <w:bottom w:val="nil"/>
              <w:right w:val="nil"/>
            </w:tcBorders>
            <w:vAlign w:val="center"/>
          </w:tcPr>
          <w:p w:rsidR="005D0AB5" w:rsidRPr="0032092E" w:rsidRDefault="005D0AB5" w:rsidP="005D0AB5">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-0.036</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0.026</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sidR="00427D72">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sidR="00427D72">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sidR="00427D72">
              <w:rPr>
                <w:rFonts w:ascii="Times New Roman" w:hAnsi="Times New Roman" w:cs="Times New Roman"/>
                <w:color w:val="000000"/>
                <w:sz w:val="24"/>
              </w:rPr>
              <w:t>.000</w:t>
            </w:r>
          </w:p>
        </w:tc>
        <w:tc>
          <w:tcPr>
            <w:tcW w:w="547"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-0.112</w:t>
            </w:r>
          </w:p>
        </w:tc>
        <w:tc>
          <w:tcPr>
            <w:tcW w:w="546" w:type="pct"/>
            <w:tcBorders>
              <w:top w:val="nil"/>
              <w:left w:val="nil"/>
              <w:bottom w:val="nil"/>
              <w:right w:val="nil"/>
            </w:tcBorders>
            <w:shd w:val="clear" w:color="auto" w:fill="auto"/>
            <w:vAlign w:val="center"/>
          </w:tcPr>
          <w:p w:rsidR="005D0AB5" w:rsidRPr="00427D72" w:rsidRDefault="005D0AB5"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0.123</w:t>
            </w:r>
          </w:p>
        </w:tc>
      </w:tr>
      <w:tr w:rsidR="0032092E" w:rsidRPr="0032092E" w:rsidTr="00394F9E">
        <w:trPr>
          <w:trHeight w:val="115"/>
        </w:trPr>
        <w:tc>
          <w:tcPr>
            <w:tcW w:w="621" w:type="pct"/>
            <w:tcBorders>
              <w:top w:val="nil"/>
              <w:left w:val="nil"/>
              <w:bottom w:val="nil"/>
              <w:right w:val="nil"/>
            </w:tcBorders>
            <w:vAlign w:val="center"/>
          </w:tcPr>
          <w:p w:rsidR="0032092E" w:rsidRPr="0032092E" w:rsidRDefault="0032092E" w:rsidP="0032092E">
            <w:pPr>
              <w:rPr>
                <w:rFonts w:ascii="Times New Roman" w:hAnsi="Times New Roman" w:cs="Times New Roman"/>
                <w:color w:val="000000"/>
                <w:sz w:val="24"/>
                <w:szCs w:val="24"/>
              </w:rPr>
            </w:pPr>
            <w:r w:rsidRPr="0032092E">
              <w:rPr>
                <w:rFonts w:ascii="Times New Roman" w:hAnsi="Times New Roman" w:cs="Times New Roman"/>
                <w:color w:val="000000"/>
                <w:sz w:val="24"/>
                <w:szCs w:val="24"/>
              </w:rPr>
              <w:t>Truck Driver</w:t>
            </w: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color w:val="000000"/>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6"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r>
      <w:tr w:rsidR="00427D72" w:rsidRPr="0032092E" w:rsidTr="00394F9E">
        <w:trPr>
          <w:trHeight w:val="115"/>
        </w:trPr>
        <w:tc>
          <w:tcPr>
            <w:tcW w:w="621" w:type="pct"/>
            <w:tcBorders>
              <w:top w:val="nil"/>
              <w:left w:val="nil"/>
              <w:bottom w:val="nil"/>
              <w:right w:val="nil"/>
            </w:tcBorders>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-0.03</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-0.007</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0.018</w:t>
            </w:r>
          </w:p>
        </w:tc>
      </w:tr>
      <w:tr w:rsidR="00427D72" w:rsidRPr="0032092E" w:rsidTr="00394F9E">
        <w:trPr>
          <w:trHeight w:val="115"/>
        </w:trPr>
        <w:tc>
          <w:tcPr>
            <w:tcW w:w="621" w:type="pct"/>
            <w:tcBorders>
              <w:top w:val="nil"/>
              <w:left w:val="nil"/>
              <w:bottom w:val="nil"/>
              <w:right w:val="nil"/>
            </w:tcBorders>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0.077</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-0.003</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-0.018</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-0.037</w:t>
            </w:r>
          </w:p>
        </w:tc>
      </w:tr>
      <w:tr w:rsidR="00427D72" w:rsidRPr="0032092E" w:rsidTr="00394F9E">
        <w:trPr>
          <w:trHeight w:val="115"/>
        </w:trPr>
        <w:tc>
          <w:tcPr>
            <w:tcW w:w="621" w:type="pct"/>
            <w:tcBorders>
              <w:top w:val="nil"/>
              <w:left w:val="nil"/>
              <w:bottom w:val="nil"/>
              <w:right w:val="nil"/>
            </w:tcBorders>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-0.005</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0.104</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-0.123</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0.024</w:t>
            </w:r>
          </w:p>
        </w:tc>
      </w:tr>
      <w:tr w:rsidR="0032092E" w:rsidRPr="0032092E" w:rsidTr="00394F9E">
        <w:trPr>
          <w:trHeight w:val="115"/>
        </w:trPr>
        <w:tc>
          <w:tcPr>
            <w:tcW w:w="621" w:type="pct"/>
            <w:tcBorders>
              <w:top w:val="nil"/>
              <w:left w:val="nil"/>
              <w:bottom w:val="nil"/>
              <w:right w:val="nil"/>
            </w:tcBorders>
            <w:vAlign w:val="center"/>
          </w:tcPr>
          <w:p w:rsidR="0032092E" w:rsidRPr="0032092E" w:rsidRDefault="0032092E" w:rsidP="0032092E">
            <w:pPr>
              <w:rPr>
                <w:rFonts w:ascii="Times New Roman" w:hAnsi="Times New Roman" w:cs="Times New Roman"/>
                <w:color w:val="000000"/>
                <w:sz w:val="24"/>
                <w:szCs w:val="24"/>
              </w:rPr>
            </w:pPr>
            <w:r w:rsidRPr="0032092E">
              <w:rPr>
                <w:rFonts w:ascii="Times New Roman" w:hAnsi="Times New Roman" w:cs="Times New Roman"/>
                <w:color w:val="000000"/>
                <w:sz w:val="24"/>
                <w:szCs w:val="24"/>
              </w:rPr>
              <w:t>Blacksmith</w:t>
            </w: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color w:val="000000"/>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6"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r>
      <w:tr w:rsidR="00B66EDE" w:rsidRPr="0032092E" w:rsidTr="00394F9E">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Change w:id="107" w:author="Abbie Sanders" w:date="2021-08-25T13:49:00Z">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blPrExChange>
        </w:tblPrEx>
        <w:trPr>
          <w:trHeight w:val="115"/>
          <w:trPrChange w:id="108" w:author="Abbie Sanders" w:date="2021-08-25T13:49:00Z">
            <w:trPr>
              <w:gridBefore w:val="1"/>
              <w:trHeight w:val="115"/>
            </w:trPr>
          </w:trPrChange>
        </w:trPr>
        <w:tc>
          <w:tcPr>
            <w:tcW w:w="621" w:type="pct"/>
            <w:tcBorders>
              <w:top w:val="nil"/>
              <w:left w:val="nil"/>
              <w:bottom w:val="nil"/>
              <w:right w:val="nil"/>
            </w:tcBorders>
            <w:vAlign w:val="center"/>
            <w:tcPrChange w:id="109" w:author="Abbie Sanders" w:date="2021-08-25T13:49:00Z">
              <w:tcPr>
                <w:tcW w:w="621" w:type="pct"/>
                <w:gridSpan w:val="2"/>
                <w:tcBorders>
                  <w:top w:val="nil"/>
                  <w:left w:val="nil"/>
                  <w:bottom w:val="nil"/>
                  <w:right w:val="nil"/>
                </w:tcBorders>
                <w:vAlign w:val="center"/>
              </w:tcPr>
            </w:tcPrChange>
          </w:tcPr>
          <w:p w:rsidR="00B66EDE" w:rsidRPr="0032092E" w:rsidRDefault="00B66EDE" w:rsidP="00B66EDE">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shd w:val="clear" w:color="auto" w:fill="auto"/>
            <w:vAlign w:val="bottom"/>
            <w:tcPrChange w:id="110" w:author="Abbie Sanders" w:date="2021-08-25T13:49:00Z">
              <w:tcPr>
                <w:tcW w:w="547" w:type="pct"/>
                <w:gridSpan w:val="2"/>
                <w:tcBorders>
                  <w:top w:val="nil"/>
                  <w:left w:val="nil"/>
                  <w:bottom w:val="nil"/>
                  <w:right w:val="nil"/>
                </w:tcBorders>
                <w:shd w:val="clear" w:color="000000" w:fill="FBF9FC"/>
                <w:vAlign w:val="center"/>
              </w:tcPr>
            </w:tcPrChange>
          </w:tcPr>
          <w:p w:rsidR="00B66EDE" w:rsidRPr="00FF3E07" w:rsidRDefault="00B66EDE" w:rsidP="00B66EDE">
            <w:pPr>
              <w:jc w:val="center"/>
              <w:rPr>
                <w:rFonts w:ascii="Times New Roman" w:hAnsi="Times New Roman" w:cs="Times New Roman"/>
                <w:color w:val="000000"/>
                <w:sz w:val="24"/>
                <w:szCs w:val="24"/>
              </w:rPr>
            </w:pPr>
            <w:ins w:id="111" w:author="Abbie Sanders" w:date="2021-08-25T13:49:00Z">
              <w:r w:rsidRPr="00B66EDE">
                <w:rPr>
                  <w:rFonts w:ascii="Times New Roman" w:hAnsi="Times New Roman" w:cs="Times New Roman"/>
                  <w:color w:val="000000"/>
                  <w:sz w:val="24"/>
                  <w:szCs w:val="24"/>
                  <w:rPrChange w:id="112" w:author="Abbie Sanders" w:date="2021-08-25T13:49:00Z">
                    <w:rPr>
                      <w:rFonts w:ascii="Calibri" w:hAnsi="Calibri" w:cs="Calibri"/>
                      <w:color w:val="000000"/>
                    </w:rPr>
                  </w:rPrChange>
                </w:rPr>
                <w:t>-0.001</w:t>
              </w:r>
            </w:ins>
            <w:del w:id="113" w:author="Abbie Sanders" w:date="2021-08-25T13:49:00Z">
              <w:r w:rsidRPr="00FF3E07" w:rsidDel="00D57014">
                <w:rPr>
                  <w:rFonts w:ascii="Times New Roman" w:hAnsi="Times New Roman" w:cs="Times New Roman"/>
                  <w:color w:val="000000"/>
                  <w:sz w:val="24"/>
                  <w:szCs w:val="24"/>
                </w:rPr>
                <w:delText>-0.03</w:delText>
              </w:r>
            </w:del>
          </w:p>
        </w:tc>
        <w:tc>
          <w:tcPr>
            <w:tcW w:w="548" w:type="pct"/>
            <w:tcBorders>
              <w:top w:val="nil"/>
              <w:left w:val="nil"/>
              <w:bottom w:val="nil"/>
              <w:right w:val="nil"/>
            </w:tcBorders>
            <w:shd w:val="clear" w:color="auto" w:fill="auto"/>
            <w:vAlign w:val="bottom"/>
            <w:tcPrChange w:id="114" w:author="Abbie Sanders" w:date="2021-08-25T13:49:00Z">
              <w:tcPr>
                <w:tcW w:w="548" w:type="pct"/>
                <w:gridSpan w:val="2"/>
                <w:tcBorders>
                  <w:top w:val="nil"/>
                  <w:left w:val="nil"/>
                  <w:bottom w:val="nil"/>
                  <w:right w:val="nil"/>
                </w:tcBorders>
                <w:shd w:val="clear" w:color="000000" w:fill="FAFCFE"/>
                <w:vAlign w:val="center"/>
              </w:tcPr>
            </w:tcPrChange>
          </w:tcPr>
          <w:p w:rsidR="00B66EDE" w:rsidRPr="00FF3E07" w:rsidRDefault="00B66EDE" w:rsidP="00B66EDE">
            <w:pPr>
              <w:jc w:val="center"/>
              <w:rPr>
                <w:rFonts w:ascii="Times New Roman" w:hAnsi="Times New Roman" w:cs="Times New Roman"/>
                <w:color w:val="000000"/>
                <w:sz w:val="24"/>
                <w:szCs w:val="24"/>
              </w:rPr>
            </w:pPr>
            <w:ins w:id="115" w:author="Abbie Sanders" w:date="2021-08-25T13:49:00Z">
              <w:r w:rsidRPr="00B66EDE">
                <w:rPr>
                  <w:rFonts w:ascii="Times New Roman" w:hAnsi="Times New Roman" w:cs="Times New Roman"/>
                  <w:color w:val="000000"/>
                  <w:sz w:val="24"/>
                  <w:szCs w:val="24"/>
                  <w:rPrChange w:id="116" w:author="Abbie Sanders" w:date="2021-08-25T13:49:00Z">
                    <w:rPr>
                      <w:rFonts w:ascii="Calibri" w:hAnsi="Calibri" w:cs="Calibri"/>
                      <w:color w:val="000000"/>
                    </w:rPr>
                  </w:rPrChange>
                </w:rPr>
                <w:t>0.001</w:t>
              </w:r>
            </w:ins>
            <w:del w:id="117" w:author="Abbie Sanders" w:date="2021-08-25T13:49:00Z">
              <w:r w:rsidRPr="00FF3E07" w:rsidDel="00D57014">
                <w:rPr>
                  <w:rFonts w:ascii="Times New Roman" w:hAnsi="Times New Roman" w:cs="Times New Roman"/>
                  <w:color w:val="000000"/>
                  <w:sz w:val="24"/>
                  <w:szCs w:val="24"/>
                </w:rPr>
                <w:delText>-0.007</w:delText>
              </w:r>
            </w:del>
          </w:p>
        </w:tc>
        <w:tc>
          <w:tcPr>
            <w:tcW w:w="547" w:type="pct"/>
            <w:tcBorders>
              <w:top w:val="nil"/>
              <w:left w:val="nil"/>
              <w:bottom w:val="nil"/>
              <w:right w:val="nil"/>
            </w:tcBorders>
            <w:shd w:val="clear" w:color="auto" w:fill="auto"/>
            <w:vAlign w:val="bottom"/>
            <w:tcPrChange w:id="118" w:author="Abbie Sanders" w:date="2021-08-25T13:49:00Z">
              <w:tcPr>
                <w:tcW w:w="547" w:type="pct"/>
                <w:gridSpan w:val="2"/>
                <w:tcBorders>
                  <w:top w:val="nil"/>
                  <w:left w:val="nil"/>
                  <w:bottom w:val="nil"/>
                  <w:right w:val="nil"/>
                </w:tcBorders>
                <w:shd w:val="clear" w:color="000000" w:fill="FBDEE1"/>
                <w:vAlign w:val="center"/>
              </w:tcPr>
            </w:tcPrChange>
          </w:tcPr>
          <w:p w:rsidR="00B66EDE" w:rsidRPr="00FF3E07" w:rsidRDefault="00B66EDE" w:rsidP="00B66EDE">
            <w:pPr>
              <w:jc w:val="center"/>
              <w:rPr>
                <w:rFonts w:ascii="Times New Roman" w:hAnsi="Times New Roman" w:cs="Times New Roman"/>
                <w:color w:val="000000"/>
                <w:sz w:val="24"/>
                <w:szCs w:val="24"/>
              </w:rPr>
            </w:pPr>
            <w:ins w:id="119" w:author="Abbie Sanders" w:date="2021-08-25T13:49:00Z">
              <w:r w:rsidRPr="00B66EDE">
                <w:rPr>
                  <w:rFonts w:ascii="Times New Roman" w:hAnsi="Times New Roman" w:cs="Times New Roman"/>
                  <w:color w:val="000000"/>
                  <w:sz w:val="24"/>
                  <w:szCs w:val="24"/>
                  <w:rPrChange w:id="120" w:author="Abbie Sanders" w:date="2021-08-25T13:49:00Z">
                    <w:rPr>
                      <w:rFonts w:ascii="Calibri" w:hAnsi="Calibri" w:cs="Calibri"/>
                      <w:color w:val="000000"/>
                    </w:rPr>
                  </w:rPrChange>
                </w:rPr>
                <w:t>-0.05</w:t>
              </w:r>
            </w:ins>
            <w:del w:id="121" w:author="Abbie Sanders" w:date="2021-08-25T13:49:00Z">
              <w:r w:rsidRPr="00FF3E07" w:rsidDel="00D57014">
                <w:rPr>
                  <w:rFonts w:ascii="Times New Roman" w:hAnsi="Times New Roman" w:cs="Times New Roman"/>
                  <w:color w:val="000000"/>
                  <w:sz w:val="24"/>
                  <w:szCs w:val="24"/>
                </w:rPr>
                <w:delText>0.000</w:delText>
              </w:r>
            </w:del>
          </w:p>
        </w:tc>
        <w:tc>
          <w:tcPr>
            <w:tcW w:w="548" w:type="pct"/>
            <w:tcBorders>
              <w:top w:val="nil"/>
              <w:left w:val="nil"/>
              <w:bottom w:val="nil"/>
              <w:right w:val="nil"/>
            </w:tcBorders>
            <w:shd w:val="clear" w:color="auto" w:fill="auto"/>
            <w:vAlign w:val="bottom"/>
            <w:tcPrChange w:id="122" w:author="Abbie Sanders" w:date="2021-08-25T13:49:00Z">
              <w:tcPr>
                <w:tcW w:w="548" w:type="pct"/>
                <w:gridSpan w:val="2"/>
                <w:tcBorders>
                  <w:top w:val="nil"/>
                  <w:left w:val="nil"/>
                  <w:bottom w:val="nil"/>
                  <w:right w:val="nil"/>
                </w:tcBorders>
                <w:shd w:val="clear" w:color="000000" w:fill="FCFCFF"/>
                <w:vAlign w:val="center"/>
              </w:tcPr>
            </w:tcPrChange>
          </w:tcPr>
          <w:p w:rsidR="00B66EDE" w:rsidRPr="00FF3E07" w:rsidRDefault="00B66EDE" w:rsidP="00B66EDE">
            <w:pPr>
              <w:jc w:val="center"/>
              <w:rPr>
                <w:rFonts w:ascii="Times New Roman" w:hAnsi="Times New Roman" w:cs="Times New Roman"/>
                <w:color w:val="000000"/>
                <w:sz w:val="24"/>
                <w:szCs w:val="24"/>
              </w:rPr>
            </w:pPr>
            <w:ins w:id="123" w:author="Abbie Sanders" w:date="2021-08-25T13:49:00Z">
              <w:r w:rsidRPr="00B66EDE">
                <w:rPr>
                  <w:rFonts w:ascii="Times New Roman" w:hAnsi="Times New Roman" w:cs="Times New Roman"/>
                  <w:color w:val="000000"/>
                  <w:sz w:val="24"/>
                  <w:szCs w:val="24"/>
                  <w:rPrChange w:id="124" w:author="Abbie Sanders" w:date="2021-08-25T13:49:00Z">
                    <w:rPr>
                      <w:rFonts w:ascii="Calibri" w:hAnsi="Calibri" w:cs="Calibri"/>
                      <w:color w:val="000000"/>
                    </w:rPr>
                  </w:rPrChange>
                </w:rPr>
                <w:t>0</w:t>
              </w:r>
              <w:r w:rsidR="00321428">
                <w:rPr>
                  <w:rFonts w:ascii="Times New Roman" w:hAnsi="Times New Roman" w:cs="Times New Roman"/>
                  <w:color w:val="000000"/>
                  <w:sz w:val="24"/>
                  <w:szCs w:val="24"/>
                </w:rPr>
                <w:t>.000</w:t>
              </w:r>
            </w:ins>
            <w:del w:id="125" w:author="Abbie Sanders" w:date="2021-08-25T13:49:00Z">
              <w:r w:rsidRPr="00FF3E07" w:rsidDel="00D57014">
                <w:rPr>
                  <w:rFonts w:ascii="Times New Roman" w:hAnsi="Times New Roman" w:cs="Times New Roman"/>
                  <w:color w:val="000000"/>
                  <w:sz w:val="24"/>
                  <w:szCs w:val="24"/>
                </w:rPr>
                <w:delText>0.000</w:delText>
              </w:r>
            </w:del>
          </w:p>
        </w:tc>
        <w:tc>
          <w:tcPr>
            <w:tcW w:w="548" w:type="pct"/>
            <w:tcBorders>
              <w:top w:val="nil"/>
              <w:left w:val="nil"/>
              <w:bottom w:val="nil"/>
              <w:right w:val="nil"/>
            </w:tcBorders>
            <w:shd w:val="clear" w:color="auto" w:fill="auto"/>
            <w:vAlign w:val="bottom"/>
            <w:tcPrChange w:id="126" w:author="Abbie Sanders" w:date="2021-08-25T13:49:00Z">
              <w:tcPr>
                <w:tcW w:w="548" w:type="pct"/>
                <w:gridSpan w:val="2"/>
                <w:tcBorders>
                  <w:top w:val="nil"/>
                  <w:left w:val="nil"/>
                  <w:bottom w:val="nil"/>
                  <w:right w:val="nil"/>
                </w:tcBorders>
                <w:shd w:val="clear" w:color="000000" w:fill="FCFCFF"/>
                <w:vAlign w:val="center"/>
              </w:tcPr>
            </w:tcPrChange>
          </w:tcPr>
          <w:p w:rsidR="00B66EDE" w:rsidRPr="00FF3E07" w:rsidRDefault="00B66EDE" w:rsidP="00B66EDE">
            <w:pPr>
              <w:jc w:val="center"/>
              <w:rPr>
                <w:rFonts w:ascii="Times New Roman" w:hAnsi="Times New Roman" w:cs="Times New Roman"/>
                <w:color w:val="000000"/>
                <w:sz w:val="24"/>
                <w:szCs w:val="24"/>
              </w:rPr>
            </w:pPr>
            <w:ins w:id="127" w:author="Abbie Sanders" w:date="2021-08-25T13:49:00Z">
              <w:r w:rsidRPr="00B66EDE">
                <w:rPr>
                  <w:rFonts w:ascii="Times New Roman" w:hAnsi="Times New Roman" w:cs="Times New Roman"/>
                  <w:color w:val="000000"/>
                  <w:sz w:val="24"/>
                  <w:szCs w:val="24"/>
                  <w:rPrChange w:id="128" w:author="Abbie Sanders" w:date="2021-08-25T13:49:00Z">
                    <w:rPr>
                      <w:rFonts w:ascii="Calibri" w:hAnsi="Calibri" w:cs="Calibri"/>
                      <w:color w:val="000000"/>
                    </w:rPr>
                  </w:rPrChange>
                </w:rPr>
                <w:t>0</w:t>
              </w:r>
              <w:r w:rsidR="00321428">
                <w:rPr>
                  <w:rFonts w:ascii="Times New Roman" w:hAnsi="Times New Roman" w:cs="Times New Roman"/>
                  <w:color w:val="000000"/>
                  <w:sz w:val="24"/>
                  <w:szCs w:val="24"/>
                </w:rPr>
                <w:t>.000</w:t>
              </w:r>
            </w:ins>
            <w:del w:id="129" w:author="Abbie Sanders" w:date="2021-08-25T13:49:00Z">
              <w:r w:rsidRPr="00FF3E07" w:rsidDel="00D57014">
                <w:rPr>
                  <w:rFonts w:ascii="Times New Roman" w:hAnsi="Times New Roman" w:cs="Times New Roman"/>
                  <w:color w:val="000000"/>
                  <w:sz w:val="24"/>
                  <w:szCs w:val="24"/>
                </w:rPr>
                <w:delText>0.000</w:delText>
              </w:r>
            </w:del>
          </w:p>
        </w:tc>
        <w:tc>
          <w:tcPr>
            <w:tcW w:w="547" w:type="pct"/>
            <w:tcBorders>
              <w:top w:val="nil"/>
              <w:left w:val="nil"/>
              <w:bottom w:val="nil"/>
              <w:right w:val="nil"/>
            </w:tcBorders>
            <w:shd w:val="clear" w:color="auto" w:fill="auto"/>
            <w:vAlign w:val="bottom"/>
            <w:tcPrChange w:id="130" w:author="Abbie Sanders" w:date="2021-08-25T13:49:00Z">
              <w:tcPr>
                <w:tcW w:w="547" w:type="pct"/>
                <w:gridSpan w:val="2"/>
                <w:tcBorders>
                  <w:top w:val="nil"/>
                  <w:left w:val="nil"/>
                  <w:bottom w:val="nil"/>
                  <w:right w:val="nil"/>
                </w:tcBorders>
                <w:shd w:val="clear" w:color="000000" w:fill="FBFBFE"/>
                <w:vAlign w:val="center"/>
              </w:tcPr>
            </w:tcPrChange>
          </w:tcPr>
          <w:p w:rsidR="00B66EDE" w:rsidRPr="00FF3E07" w:rsidRDefault="00B66EDE" w:rsidP="00B66EDE">
            <w:pPr>
              <w:jc w:val="center"/>
              <w:rPr>
                <w:rFonts w:ascii="Times New Roman" w:hAnsi="Times New Roman" w:cs="Times New Roman"/>
                <w:color w:val="000000"/>
                <w:sz w:val="24"/>
                <w:szCs w:val="24"/>
              </w:rPr>
            </w:pPr>
            <w:ins w:id="131" w:author="Abbie Sanders" w:date="2021-08-25T13:49:00Z">
              <w:r w:rsidRPr="00B66EDE">
                <w:rPr>
                  <w:rFonts w:ascii="Times New Roman" w:hAnsi="Times New Roman" w:cs="Times New Roman"/>
                  <w:color w:val="000000"/>
                  <w:sz w:val="24"/>
                  <w:szCs w:val="24"/>
                  <w:rPrChange w:id="132" w:author="Abbie Sanders" w:date="2021-08-25T13:49:00Z">
                    <w:rPr>
                      <w:rFonts w:ascii="Calibri" w:hAnsi="Calibri" w:cs="Calibri"/>
                      <w:color w:val="000000"/>
                    </w:rPr>
                  </w:rPrChange>
                </w:rPr>
                <w:t>0</w:t>
              </w:r>
            </w:ins>
            <w:ins w:id="133" w:author="Abbie Sanders" w:date="2021-08-25T13:50:00Z">
              <w:r w:rsidR="00321428">
                <w:rPr>
                  <w:rFonts w:ascii="Times New Roman" w:hAnsi="Times New Roman" w:cs="Times New Roman"/>
                  <w:color w:val="000000"/>
                  <w:sz w:val="24"/>
                  <w:szCs w:val="24"/>
                </w:rPr>
                <w:t>.000</w:t>
              </w:r>
            </w:ins>
            <w:del w:id="134" w:author="Abbie Sanders" w:date="2021-08-25T13:49:00Z">
              <w:r w:rsidRPr="00FF3E07" w:rsidDel="00D57014">
                <w:rPr>
                  <w:rFonts w:ascii="Times New Roman" w:hAnsi="Times New Roman" w:cs="Times New Roman"/>
                  <w:color w:val="000000"/>
                  <w:sz w:val="24"/>
                  <w:szCs w:val="24"/>
                </w:rPr>
                <w:delText>-0.002</w:delText>
              </w:r>
            </w:del>
          </w:p>
        </w:tc>
        <w:tc>
          <w:tcPr>
            <w:tcW w:w="548" w:type="pct"/>
            <w:tcBorders>
              <w:top w:val="nil"/>
              <w:left w:val="nil"/>
              <w:bottom w:val="nil"/>
              <w:right w:val="nil"/>
            </w:tcBorders>
            <w:shd w:val="clear" w:color="auto" w:fill="auto"/>
            <w:vAlign w:val="bottom"/>
            <w:tcPrChange w:id="135" w:author="Abbie Sanders" w:date="2021-08-25T13:49:00Z">
              <w:tcPr>
                <w:tcW w:w="548" w:type="pct"/>
                <w:gridSpan w:val="2"/>
                <w:tcBorders>
                  <w:top w:val="nil"/>
                  <w:left w:val="nil"/>
                  <w:bottom w:val="nil"/>
                  <w:right w:val="nil"/>
                </w:tcBorders>
                <w:shd w:val="clear" w:color="000000" w:fill="FCFCFF"/>
                <w:vAlign w:val="center"/>
              </w:tcPr>
            </w:tcPrChange>
          </w:tcPr>
          <w:p w:rsidR="00B66EDE" w:rsidRPr="00FF3E07" w:rsidRDefault="00B66EDE" w:rsidP="00B66EDE">
            <w:pPr>
              <w:jc w:val="center"/>
              <w:rPr>
                <w:rFonts w:ascii="Times New Roman" w:hAnsi="Times New Roman" w:cs="Times New Roman"/>
                <w:color w:val="000000"/>
                <w:sz w:val="24"/>
                <w:szCs w:val="24"/>
              </w:rPr>
            </w:pPr>
            <w:ins w:id="136" w:author="Abbie Sanders" w:date="2021-08-25T13:49:00Z">
              <w:r w:rsidRPr="00B66EDE">
                <w:rPr>
                  <w:rFonts w:ascii="Times New Roman" w:hAnsi="Times New Roman" w:cs="Times New Roman"/>
                  <w:color w:val="000000"/>
                  <w:sz w:val="24"/>
                  <w:szCs w:val="24"/>
                  <w:rPrChange w:id="137" w:author="Abbie Sanders" w:date="2021-08-25T13:49:00Z">
                    <w:rPr>
                      <w:rFonts w:ascii="Calibri" w:hAnsi="Calibri" w:cs="Calibri"/>
                      <w:color w:val="000000"/>
                    </w:rPr>
                  </w:rPrChange>
                </w:rPr>
                <w:t>0.043</w:t>
              </w:r>
            </w:ins>
            <w:del w:id="138" w:author="Abbie Sanders" w:date="2021-08-25T13:49:00Z">
              <w:r w:rsidRPr="00FF3E07" w:rsidDel="00D57014">
                <w:rPr>
                  <w:rFonts w:ascii="Times New Roman" w:hAnsi="Times New Roman" w:cs="Times New Roman"/>
                  <w:color w:val="000000"/>
                  <w:sz w:val="24"/>
                  <w:szCs w:val="24"/>
                </w:rPr>
                <w:delText>0.02</w:delText>
              </w:r>
            </w:del>
          </w:p>
        </w:tc>
        <w:tc>
          <w:tcPr>
            <w:tcW w:w="546" w:type="pct"/>
            <w:tcBorders>
              <w:top w:val="nil"/>
              <w:left w:val="nil"/>
              <w:bottom w:val="nil"/>
              <w:right w:val="nil"/>
            </w:tcBorders>
            <w:shd w:val="clear" w:color="auto" w:fill="auto"/>
            <w:vAlign w:val="bottom"/>
            <w:tcPrChange w:id="139" w:author="Abbie Sanders" w:date="2021-08-25T13:49:00Z">
              <w:tcPr>
                <w:tcW w:w="546" w:type="pct"/>
                <w:gridSpan w:val="2"/>
                <w:tcBorders>
                  <w:top w:val="nil"/>
                  <w:left w:val="nil"/>
                  <w:bottom w:val="nil"/>
                  <w:right w:val="nil"/>
                </w:tcBorders>
                <w:shd w:val="clear" w:color="000000" w:fill="D8EEE0"/>
                <w:vAlign w:val="center"/>
              </w:tcPr>
            </w:tcPrChange>
          </w:tcPr>
          <w:p w:rsidR="00B66EDE" w:rsidRPr="00FF3E07" w:rsidRDefault="00B66EDE" w:rsidP="00B66EDE">
            <w:pPr>
              <w:jc w:val="center"/>
              <w:rPr>
                <w:rFonts w:ascii="Times New Roman" w:hAnsi="Times New Roman" w:cs="Times New Roman"/>
                <w:color w:val="000000"/>
                <w:sz w:val="24"/>
                <w:szCs w:val="24"/>
              </w:rPr>
            </w:pPr>
            <w:ins w:id="140" w:author="Abbie Sanders" w:date="2021-08-25T13:49:00Z">
              <w:r w:rsidRPr="00B66EDE">
                <w:rPr>
                  <w:rFonts w:ascii="Times New Roman" w:hAnsi="Times New Roman" w:cs="Times New Roman"/>
                  <w:color w:val="000000"/>
                  <w:sz w:val="24"/>
                  <w:szCs w:val="24"/>
                  <w:rPrChange w:id="141" w:author="Abbie Sanders" w:date="2021-08-25T13:49:00Z">
                    <w:rPr>
                      <w:rFonts w:ascii="Calibri" w:hAnsi="Calibri" w:cs="Calibri"/>
                      <w:color w:val="000000"/>
                    </w:rPr>
                  </w:rPrChange>
                </w:rPr>
                <w:t>0.008</w:t>
              </w:r>
            </w:ins>
            <w:del w:id="142" w:author="Abbie Sanders" w:date="2021-08-25T13:49:00Z">
              <w:r w:rsidRPr="00FF3E07" w:rsidDel="00D57014">
                <w:rPr>
                  <w:rFonts w:ascii="Times New Roman" w:hAnsi="Times New Roman" w:cs="Times New Roman"/>
                  <w:color w:val="000000"/>
                  <w:sz w:val="24"/>
                  <w:szCs w:val="24"/>
                </w:rPr>
                <w:delText>0.018</w:delText>
              </w:r>
            </w:del>
          </w:p>
        </w:tc>
      </w:tr>
      <w:tr w:rsidR="00B66EDE" w:rsidRPr="0032092E" w:rsidTr="00394F9E">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Change w:id="143" w:author="Abbie Sanders" w:date="2021-08-25T13:49:00Z">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blPrExChange>
        </w:tblPrEx>
        <w:trPr>
          <w:trHeight w:val="115"/>
          <w:trPrChange w:id="144" w:author="Abbie Sanders" w:date="2021-08-25T13:49:00Z">
            <w:trPr>
              <w:gridBefore w:val="1"/>
              <w:trHeight w:val="115"/>
            </w:trPr>
          </w:trPrChange>
        </w:trPr>
        <w:tc>
          <w:tcPr>
            <w:tcW w:w="621" w:type="pct"/>
            <w:tcBorders>
              <w:top w:val="nil"/>
              <w:left w:val="nil"/>
              <w:bottom w:val="nil"/>
              <w:right w:val="nil"/>
            </w:tcBorders>
            <w:vAlign w:val="center"/>
            <w:tcPrChange w:id="145" w:author="Abbie Sanders" w:date="2021-08-25T13:49:00Z">
              <w:tcPr>
                <w:tcW w:w="621" w:type="pct"/>
                <w:gridSpan w:val="2"/>
                <w:tcBorders>
                  <w:top w:val="nil"/>
                  <w:left w:val="nil"/>
                  <w:bottom w:val="nil"/>
                  <w:right w:val="nil"/>
                </w:tcBorders>
                <w:vAlign w:val="center"/>
              </w:tcPr>
            </w:tcPrChange>
          </w:tcPr>
          <w:p w:rsidR="00B66EDE" w:rsidRPr="0032092E" w:rsidRDefault="00B66EDE" w:rsidP="00B66EDE">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shd w:val="clear" w:color="auto" w:fill="auto"/>
            <w:vAlign w:val="bottom"/>
            <w:tcPrChange w:id="146" w:author="Abbie Sanders" w:date="2021-08-25T13:49:00Z">
              <w:tcPr>
                <w:tcW w:w="547" w:type="pct"/>
                <w:gridSpan w:val="2"/>
                <w:tcBorders>
                  <w:top w:val="nil"/>
                  <w:left w:val="nil"/>
                  <w:bottom w:val="nil"/>
                  <w:right w:val="nil"/>
                </w:tcBorders>
                <w:shd w:val="clear" w:color="000000" w:fill="FBF9FC"/>
                <w:vAlign w:val="center"/>
              </w:tcPr>
            </w:tcPrChange>
          </w:tcPr>
          <w:p w:rsidR="00B66EDE" w:rsidRPr="00FF3E07" w:rsidRDefault="00B66EDE" w:rsidP="00B66EDE">
            <w:pPr>
              <w:jc w:val="center"/>
              <w:rPr>
                <w:rFonts w:ascii="Times New Roman" w:hAnsi="Times New Roman" w:cs="Times New Roman"/>
                <w:color w:val="000000"/>
                <w:sz w:val="24"/>
                <w:szCs w:val="24"/>
              </w:rPr>
            </w:pPr>
            <w:ins w:id="147" w:author="Abbie Sanders" w:date="2021-08-25T13:49:00Z">
              <w:r w:rsidRPr="00B66EDE">
                <w:rPr>
                  <w:rFonts w:ascii="Times New Roman" w:hAnsi="Times New Roman" w:cs="Times New Roman"/>
                  <w:color w:val="000000"/>
                  <w:sz w:val="24"/>
                  <w:szCs w:val="24"/>
                  <w:rPrChange w:id="148" w:author="Abbie Sanders" w:date="2021-08-25T13:49:00Z">
                    <w:rPr>
                      <w:rFonts w:ascii="Calibri" w:hAnsi="Calibri" w:cs="Calibri"/>
                      <w:color w:val="000000"/>
                    </w:rPr>
                  </w:rPrChange>
                </w:rPr>
                <w:t>-0.002</w:t>
              </w:r>
            </w:ins>
            <w:del w:id="149" w:author="Abbie Sanders" w:date="2021-08-25T13:49:00Z">
              <w:r w:rsidRPr="00FF3E07" w:rsidDel="00D57014">
                <w:rPr>
                  <w:rFonts w:ascii="Times New Roman" w:hAnsi="Times New Roman" w:cs="Times New Roman"/>
                  <w:color w:val="000000"/>
                  <w:sz w:val="24"/>
                  <w:szCs w:val="24"/>
                </w:rPr>
                <w:delText>-0.02</w:delText>
              </w:r>
            </w:del>
          </w:p>
        </w:tc>
        <w:tc>
          <w:tcPr>
            <w:tcW w:w="548" w:type="pct"/>
            <w:tcBorders>
              <w:top w:val="nil"/>
              <w:left w:val="nil"/>
              <w:bottom w:val="nil"/>
              <w:right w:val="nil"/>
            </w:tcBorders>
            <w:shd w:val="clear" w:color="auto" w:fill="auto"/>
            <w:vAlign w:val="bottom"/>
            <w:tcPrChange w:id="150" w:author="Abbie Sanders" w:date="2021-08-25T13:49:00Z">
              <w:tcPr>
                <w:tcW w:w="548" w:type="pct"/>
                <w:gridSpan w:val="2"/>
                <w:tcBorders>
                  <w:top w:val="nil"/>
                  <w:left w:val="nil"/>
                  <w:bottom w:val="nil"/>
                  <w:right w:val="nil"/>
                </w:tcBorders>
                <w:shd w:val="clear" w:color="000000" w:fill="F6FAFA"/>
                <w:vAlign w:val="center"/>
              </w:tcPr>
            </w:tcPrChange>
          </w:tcPr>
          <w:p w:rsidR="00B66EDE" w:rsidRPr="00FF3E07" w:rsidRDefault="00B66EDE" w:rsidP="00B66EDE">
            <w:pPr>
              <w:jc w:val="center"/>
              <w:rPr>
                <w:rFonts w:ascii="Times New Roman" w:hAnsi="Times New Roman" w:cs="Times New Roman"/>
                <w:color w:val="000000"/>
                <w:sz w:val="24"/>
                <w:szCs w:val="24"/>
              </w:rPr>
            </w:pPr>
            <w:ins w:id="151" w:author="Abbie Sanders" w:date="2021-08-25T13:49:00Z">
              <w:r w:rsidRPr="00B66EDE">
                <w:rPr>
                  <w:rFonts w:ascii="Times New Roman" w:hAnsi="Times New Roman" w:cs="Times New Roman"/>
                  <w:color w:val="000000"/>
                  <w:sz w:val="24"/>
                  <w:szCs w:val="24"/>
                  <w:rPrChange w:id="152" w:author="Abbie Sanders" w:date="2021-08-25T13:49:00Z">
                    <w:rPr>
                      <w:rFonts w:ascii="Calibri" w:hAnsi="Calibri" w:cs="Calibri"/>
                      <w:color w:val="000000"/>
                    </w:rPr>
                  </w:rPrChange>
                </w:rPr>
                <w:t>0.005</w:t>
              </w:r>
            </w:ins>
            <w:del w:id="153" w:author="Abbie Sanders" w:date="2021-08-25T13:49:00Z">
              <w:r w:rsidRPr="00FF3E07" w:rsidDel="00D57014">
                <w:rPr>
                  <w:rFonts w:ascii="Times New Roman" w:hAnsi="Times New Roman" w:cs="Times New Roman"/>
                  <w:color w:val="000000"/>
                  <w:sz w:val="24"/>
                  <w:szCs w:val="24"/>
                </w:rPr>
                <w:delText>0.077</w:delText>
              </w:r>
            </w:del>
          </w:p>
        </w:tc>
        <w:tc>
          <w:tcPr>
            <w:tcW w:w="547" w:type="pct"/>
            <w:tcBorders>
              <w:top w:val="nil"/>
              <w:left w:val="nil"/>
              <w:bottom w:val="nil"/>
              <w:right w:val="nil"/>
            </w:tcBorders>
            <w:shd w:val="clear" w:color="auto" w:fill="auto"/>
            <w:vAlign w:val="bottom"/>
            <w:tcPrChange w:id="154" w:author="Abbie Sanders" w:date="2021-08-25T13:49:00Z">
              <w:tcPr>
                <w:tcW w:w="547" w:type="pct"/>
                <w:gridSpan w:val="2"/>
                <w:tcBorders>
                  <w:top w:val="nil"/>
                  <w:left w:val="nil"/>
                  <w:bottom w:val="nil"/>
                  <w:right w:val="nil"/>
                </w:tcBorders>
                <w:shd w:val="clear" w:color="000000" w:fill="FAD3D6"/>
                <w:vAlign w:val="center"/>
              </w:tcPr>
            </w:tcPrChange>
          </w:tcPr>
          <w:p w:rsidR="00B66EDE" w:rsidRPr="00FF3E07" w:rsidRDefault="00B66EDE" w:rsidP="00B66EDE">
            <w:pPr>
              <w:jc w:val="center"/>
              <w:rPr>
                <w:rFonts w:ascii="Times New Roman" w:hAnsi="Times New Roman" w:cs="Times New Roman"/>
                <w:color w:val="000000"/>
                <w:sz w:val="24"/>
                <w:szCs w:val="24"/>
              </w:rPr>
            </w:pPr>
            <w:ins w:id="155" w:author="Abbie Sanders" w:date="2021-08-25T13:49:00Z">
              <w:r w:rsidRPr="00B66EDE">
                <w:rPr>
                  <w:rFonts w:ascii="Times New Roman" w:hAnsi="Times New Roman" w:cs="Times New Roman"/>
                  <w:color w:val="000000"/>
                  <w:sz w:val="24"/>
                  <w:szCs w:val="24"/>
                  <w:rPrChange w:id="156" w:author="Abbie Sanders" w:date="2021-08-25T13:49:00Z">
                    <w:rPr>
                      <w:rFonts w:ascii="Calibri" w:hAnsi="Calibri" w:cs="Calibri"/>
                      <w:color w:val="000000"/>
                    </w:rPr>
                  </w:rPrChange>
                </w:rPr>
                <w:t>-0.07</w:t>
              </w:r>
            </w:ins>
            <w:del w:id="157" w:author="Abbie Sanders" w:date="2021-08-25T13:49:00Z">
              <w:r w:rsidRPr="00FF3E07" w:rsidDel="00D57014">
                <w:rPr>
                  <w:rFonts w:ascii="Times New Roman" w:hAnsi="Times New Roman" w:cs="Times New Roman"/>
                  <w:color w:val="000000"/>
                  <w:sz w:val="24"/>
                  <w:szCs w:val="24"/>
                </w:rPr>
                <w:delText>-0.001</w:delText>
              </w:r>
            </w:del>
          </w:p>
        </w:tc>
        <w:tc>
          <w:tcPr>
            <w:tcW w:w="548" w:type="pct"/>
            <w:tcBorders>
              <w:top w:val="nil"/>
              <w:left w:val="nil"/>
              <w:bottom w:val="nil"/>
              <w:right w:val="nil"/>
            </w:tcBorders>
            <w:shd w:val="clear" w:color="auto" w:fill="auto"/>
            <w:vAlign w:val="bottom"/>
            <w:tcPrChange w:id="158" w:author="Abbie Sanders" w:date="2021-08-25T13:49:00Z">
              <w:tcPr>
                <w:tcW w:w="548" w:type="pct"/>
                <w:gridSpan w:val="2"/>
                <w:tcBorders>
                  <w:top w:val="nil"/>
                  <w:left w:val="nil"/>
                  <w:bottom w:val="nil"/>
                  <w:right w:val="nil"/>
                </w:tcBorders>
                <w:shd w:val="clear" w:color="000000" w:fill="FBFBFE"/>
                <w:vAlign w:val="center"/>
              </w:tcPr>
            </w:tcPrChange>
          </w:tcPr>
          <w:p w:rsidR="00B66EDE" w:rsidRPr="00FF3E07" w:rsidRDefault="00B66EDE" w:rsidP="00B66EDE">
            <w:pPr>
              <w:jc w:val="center"/>
              <w:rPr>
                <w:rFonts w:ascii="Times New Roman" w:hAnsi="Times New Roman" w:cs="Times New Roman"/>
                <w:color w:val="000000"/>
                <w:sz w:val="24"/>
                <w:szCs w:val="24"/>
              </w:rPr>
            </w:pPr>
            <w:ins w:id="159" w:author="Abbie Sanders" w:date="2021-08-25T13:49:00Z">
              <w:r w:rsidRPr="00B66EDE">
                <w:rPr>
                  <w:rFonts w:ascii="Times New Roman" w:hAnsi="Times New Roman" w:cs="Times New Roman"/>
                  <w:color w:val="000000"/>
                  <w:sz w:val="24"/>
                  <w:szCs w:val="24"/>
                  <w:rPrChange w:id="160" w:author="Abbie Sanders" w:date="2021-08-25T13:49:00Z">
                    <w:rPr>
                      <w:rFonts w:ascii="Calibri" w:hAnsi="Calibri" w:cs="Calibri"/>
                      <w:color w:val="000000"/>
                    </w:rPr>
                  </w:rPrChange>
                </w:rPr>
                <w:t>0</w:t>
              </w:r>
              <w:r w:rsidR="00321428">
                <w:rPr>
                  <w:rFonts w:ascii="Times New Roman" w:hAnsi="Times New Roman" w:cs="Times New Roman"/>
                  <w:color w:val="000000"/>
                  <w:sz w:val="24"/>
                  <w:szCs w:val="24"/>
                </w:rPr>
                <w:t>.000</w:t>
              </w:r>
            </w:ins>
            <w:del w:id="161" w:author="Abbie Sanders" w:date="2021-08-25T13:49:00Z">
              <w:r w:rsidRPr="00FF3E07" w:rsidDel="00D57014">
                <w:rPr>
                  <w:rFonts w:ascii="Times New Roman" w:hAnsi="Times New Roman" w:cs="Times New Roman"/>
                  <w:color w:val="000000"/>
                  <w:sz w:val="24"/>
                  <w:szCs w:val="24"/>
                </w:rPr>
                <w:delText>0.002</w:delText>
              </w:r>
            </w:del>
          </w:p>
        </w:tc>
        <w:tc>
          <w:tcPr>
            <w:tcW w:w="548" w:type="pct"/>
            <w:tcBorders>
              <w:top w:val="nil"/>
              <w:left w:val="nil"/>
              <w:bottom w:val="nil"/>
              <w:right w:val="nil"/>
            </w:tcBorders>
            <w:shd w:val="clear" w:color="auto" w:fill="auto"/>
            <w:vAlign w:val="bottom"/>
            <w:tcPrChange w:id="162" w:author="Abbie Sanders" w:date="2021-08-25T13:49:00Z">
              <w:tcPr>
                <w:tcW w:w="548" w:type="pct"/>
                <w:gridSpan w:val="2"/>
                <w:tcBorders>
                  <w:top w:val="nil"/>
                  <w:left w:val="nil"/>
                  <w:bottom w:val="nil"/>
                  <w:right w:val="nil"/>
                </w:tcBorders>
                <w:shd w:val="clear" w:color="000000" w:fill="FCFCFF"/>
                <w:vAlign w:val="center"/>
              </w:tcPr>
            </w:tcPrChange>
          </w:tcPr>
          <w:p w:rsidR="00B66EDE" w:rsidRPr="00FF3E07" w:rsidRDefault="00B66EDE" w:rsidP="00B66EDE">
            <w:pPr>
              <w:jc w:val="center"/>
              <w:rPr>
                <w:rFonts w:ascii="Times New Roman" w:hAnsi="Times New Roman" w:cs="Times New Roman"/>
                <w:color w:val="000000"/>
                <w:sz w:val="24"/>
                <w:szCs w:val="24"/>
              </w:rPr>
            </w:pPr>
            <w:ins w:id="163" w:author="Abbie Sanders" w:date="2021-08-25T13:49:00Z">
              <w:r w:rsidRPr="00B66EDE">
                <w:rPr>
                  <w:rFonts w:ascii="Times New Roman" w:hAnsi="Times New Roman" w:cs="Times New Roman"/>
                  <w:color w:val="000000"/>
                  <w:sz w:val="24"/>
                  <w:szCs w:val="24"/>
                  <w:rPrChange w:id="164" w:author="Abbie Sanders" w:date="2021-08-25T13:49:00Z">
                    <w:rPr>
                      <w:rFonts w:ascii="Calibri" w:hAnsi="Calibri" w:cs="Calibri"/>
                      <w:color w:val="000000"/>
                    </w:rPr>
                  </w:rPrChange>
                </w:rPr>
                <w:t>0</w:t>
              </w:r>
              <w:r w:rsidR="00321428">
                <w:rPr>
                  <w:rFonts w:ascii="Times New Roman" w:hAnsi="Times New Roman" w:cs="Times New Roman"/>
                  <w:color w:val="000000"/>
                  <w:sz w:val="24"/>
                  <w:szCs w:val="24"/>
                </w:rPr>
                <w:t>.000</w:t>
              </w:r>
            </w:ins>
            <w:del w:id="165" w:author="Abbie Sanders" w:date="2021-08-25T13:49:00Z">
              <w:r w:rsidRPr="00FF3E07" w:rsidDel="00D57014">
                <w:rPr>
                  <w:rFonts w:ascii="Times New Roman" w:hAnsi="Times New Roman" w:cs="Times New Roman"/>
                  <w:color w:val="000000"/>
                  <w:sz w:val="24"/>
                  <w:szCs w:val="24"/>
                </w:rPr>
                <w:delText>0.001</w:delText>
              </w:r>
            </w:del>
          </w:p>
        </w:tc>
        <w:tc>
          <w:tcPr>
            <w:tcW w:w="547" w:type="pct"/>
            <w:tcBorders>
              <w:top w:val="nil"/>
              <w:left w:val="nil"/>
              <w:bottom w:val="nil"/>
              <w:right w:val="nil"/>
            </w:tcBorders>
            <w:shd w:val="clear" w:color="auto" w:fill="auto"/>
            <w:vAlign w:val="bottom"/>
            <w:tcPrChange w:id="166" w:author="Abbie Sanders" w:date="2021-08-25T13:49:00Z">
              <w:tcPr>
                <w:tcW w:w="547" w:type="pct"/>
                <w:gridSpan w:val="2"/>
                <w:tcBorders>
                  <w:top w:val="nil"/>
                  <w:left w:val="nil"/>
                  <w:bottom w:val="nil"/>
                  <w:right w:val="nil"/>
                </w:tcBorders>
                <w:shd w:val="clear" w:color="000000" w:fill="FBFBFE"/>
                <w:vAlign w:val="center"/>
              </w:tcPr>
            </w:tcPrChange>
          </w:tcPr>
          <w:p w:rsidR="00B66EDE" w:rsidRPr="00FF3E07" w:rsidRDefault="00B66EDE" w:rsidP="00B66EDE">
            <w:pPr>
              <w:jc w:val="center"/>
              <w:rPr>
                <w:rFonts w:ascii="Times New Roman" w:hAnsi="Times New Roman" w:cs="Times New Roman"/>
                <w:color w:val="000000"/>
                <w:sz w:val="24"/>
                <w:szCs w:val="24"/>
              </w:rPr>
            </w:pPr>
            <w:ins w:id="167" w:author="Abbie Sanders" w:date="2021-08-25T13:49:00Z">
              <w:r w:rsidRPr="00B66EDE">
                <w:rPr>
                  <w:rFonts w:ascii="Times New Roman" w:hAnsi="Times New Roman" w:cs="Times New Roman"/>
                  <w:color w:val="000000"/>
                  <w:sz w:val="24"/>
                  <w:szCs w:val="24"/>
                  <w:rPrChange w:id="168" w:author="Abbie Sanders" w:date="2021-08-25T13:49:00Z">
                    <w:rPr>
                      <w:rFonts w:ascii="Calibri" w:hAnsi="Calibri" w:cs="Calibri"/>
                      <w:color w:val="000000"/>
                    </w:rPr>
                  </w:rPrChange>
                </w:rPr>
                <w:t>0</w:t>
              </w:r>
            </w:ins>
            <w:ins w:id="169" w:author="Abbie Sanders" w:date="2021-08-25T13:50:00Z">
              <w:r w:rsidR="00321428">
                <w:rPr>
                  <w:rFonts w:ascii="Times New Roman" w:hAnsi="Times New Roman" w:cs="Times New Roman"/>
                  <w:color w:val="000000"/>
                  <w:sz w:val="24"/>
                  <w:szCs w:val="24"/>
                </w:rPr>
                <w:t>.000</w:t>
              </w:r>
            </w:ins>
            <w:del w:id="170" w:author="Abbie Sanders" w:date="2021-08-25T13:49:00Z">
              <w:r w:rsidRPr="00FF3E07" w:rsidDel="00D57014">
                <w:rPr>
                  <w:rFonts w:ascii="Times New Roman" w:hAnsi="Times New Roman" w:cs="Times New Roman"/>
                  <w:color w:val="000000"/>
                  <w:sz w:val="24"/>
                  <w:szCs w:val="24"/>
                </w:rPr>
                <w:delText>-0.003</w:delText>
              </w:r>
            </w:del>
          </w:p>
        </w:tc>
        <w:tc>
          <w:tcPr>
            <w:tcW w:w="548" w:type="pct"/>
            <w:tcBorders>
              <w:top w:val="nil"/>
              <w:left w:val="nil"/>
              <w:bottom w:val="nil"/>
              <w:right w:val="nil"/>
            </w:tcBorders>
            <w:shd w:val="clear" w:color="auto" w:fill="auto"/>
            <w:vAlign w:val="bottom"/>
            <w:tcPrChange w:id="171" w:author="Abbie Sanders" w:date="2021-08-25T13:49:00Z">
              <w:tcPr>
                <w:tcW w:w="548" w:type="pct"/>
                <w:gridSpan w:val="2"/>
                <w:tcBorders>
                  <w:top w:val="nil"/>
                  <w:left w:val="nil"/>
                  <w:bottom w:val="nil"/>
                  <w:right w:val="nil"/>
                </w:tcBorders>
                <w:shd w:val="clear" w:color="000000" w:fill="FCFCFF"/>
                <w:vAlign w:val="center"/>
              </w:tcPr>
            </w:tcPrChange>
          </w:tcPr>
          <w:p w:rsidR="00B66EDE" w:rsidRPr="00FF3E07" w:rsidRDefault="00B66EDE" w:rsidP="00B66EDE">
            <w:pPr>
              <w:jc w:val="center"/>
              <w:rPr>
                <w:rFonts w:ascii="Times New Roman" w:hAnsi="Times New Roman" w:cs="Times New Roman"/>
                <w:color w:val="000000"/>
                <w:sz w:val="24"/>
                <w:szCs w:val="24"/>
              </w:rPr>
            </w:pPr>
            <w:ins w:id="172" w:author="Abbie Sanders" w:date="2021-08-25T13:49:00Z">
              <w:r w:rsidRPr="00B66EDE">
                <w:rPr>
                  <w:rFonts w:ascii="Times New Roman" w:hAnsi="Times New Roman" w:cs="Times New Roman"/>
                  <w:color w:val="000000"/>
                  <w:sz w:val="24"/>
                  <w:szCs w:val="24"/>
                  <w:rPrChange w:id="173" w:author="Abbie Sanders" w:date="2021-08-25T13:49:00Z">
                    <w:rPr>
                      <w:rFonts w:ascii="Calibri" w:hAnsi="Calibri" w:cs="Calibri"/>
                      <w:color w:val="000000"/>
                    </w:rPr>
                  </w:rPrChange>
                </w:rPr>
                <w:t>0.051</w:t>
              </w:r>
            </w:ins>
            <w:del w:id="174" w:author="Abbie Sanders" w:date="2021-08-25T13:49:00Z">
              <w:r w:rsidRPr="00FF3E07" w:rsidDel="00D57014">
                <w:rPr>
                  <w:rFonts w:ascii="Times New Roman" w:hAnsi="Times New Roman" w:cs="Times New Roman"/>
                  <w:color w:val="000000"/>
                  <w:sz w:val="24"/>
                  <w:szCs w:val="24"/>
                </w:rPr>
                <w:delText>-0.018</w:delText>
              </w:r>
            </w:del>
          </w:p>
        </w:tc>
        <w:tc>
          <w:tcPr>
            <w:tcW w:w="546" w:type="pct"/>
            <w:tcBorders>
              <w:top w:val="nil"/>
              <w:left w:val="nil"/>
              <w:bottom w:val="nil"/>
              <w:right w:val="nil"/>
            </w:tcBorders>
            <w:shd w:val="clear" w:color="auto" w:fill="auto"/>
            <w:vAlign w:val="bottom"/>
            <w:tcPrChange w:id="175" w:author="Abbie Sanders" w:date="2021-08-25T13:49:00Z">
              <w:tcPr>
                <w:tcW w:w="546" w:type="pct"/>
                <w:gridSpan w:val="2"/>
                <w:tcBorders>
                  <w:top w:val="nil"/>
                  <w:left w:val="nil"/>
                  <w:bottom w:val="nil"/>
                  <w:right w:val="nil"/>
                </w:tcBorders>
                <w:shd w:val="clear" w:color="000000" w:fill="CFEAD8"/>
                <w:vAlign w:val="center"/>
              </w:tcPr>
            </w:tcPrChange>
          </w:tcPr>
          <w:p w:rsidR="00B66EDE" w:rsidRPr="00FF3E07" w:rsidRDefault="00B66EDE" w:rsidP="00B66EDE">
            <w:pPr>
              <w:jc w:val="center"/>
              <w:rPr>
                <w:rFonts w:ascii="Times New Roman" w:hAnsi="Times New Roman" w:cs="Times New Roman"/>
                <w:color w:val="000000"/>
                <w:sz w:val="24"/>
                <w:szCs w:val="24"/>
              </w:rPr>
            </w:pPr>
            <w:ins w:id="176" w:author="Abbie Sanders" w:date="2021-08-25T13:49:00Z">
              <w:r w:rsidRPr="00B66EDE">
                <w:rPr>
                  <w:rFonts w:ascii="Times New Roman" w:hAnsi="Times New Roman" w:cs="Times New Roman"/>
                  <w:color w:val="000000"/>
                  <w:sz w:val="24"/>
                  <w:szCs w:val="24"/>
                  <w:rPrChange w:id="177" w:author="Abbie Sanders" w:date="2021-08-25T13:49:00Z">
                    <w:rPr>
                      <w:rFonts w:ascii="Calibri" w:hAnsi="Calibri" w:cs="Calibri"/>
                      <w:color w:val="000000"/>
                    </w:rPr>
                  </w:rPrChange>
                </w:rPr>
                <w:t>0.016</w:t>
              </w:r>
            </w:ins>
            <w:del w:id="178" w:author="Abbie Sanders" w:date="2021-08-25T13:49:00Z">
              <w:r w:rsidRPr="00FF3E07" w:rsidDel="00D57014">
                <w:rPr>
                  <w:rFonts w:ascii="Times New Roman" w:hAnsi="Times New Roman" w:cs="Times New Roman"/>
                  <w:color w:val="000000"/>
                  <w:sz w:val="24"/>
                  <w:szCs w:val="24"/>
                </w:rPr>
                <w:delText>-0.037</w:delText>
              </w:r>
            </w:del>
          </w:p>
        </w:tc>
      </w:tr>
      <w:tr w:rsidR="00B66EDE" w:rsidRPr="0032092E" w:rsidTr="00394F9E">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Change w:id="179" w:author="Abbie Sanders" w:date="2021-08-25T13:49:00Z">
            <w:tblPrEx>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blPrExChange>
        </w:tblPrEx>
        <w:trPr>
          <w:trHeight w:val="115"/>
          <w:trPrChange w:id="180" w:author="Abbie Sanders" w:date="2021-08-25T13:49:00Z">
            <w:trPr>
              <w:gridBefore w:val="1"/>
              <w:trHeight w:val="115"/>
            </w:trPr>
          </w:trPrChange>
        </w:trPr>
        <w:tc>
          <w:tcPr>
            <w:tcW w:w="621" w:type="pct"/>
            <w:tcBorders>
              <w:top w:val="nil"/>
              <w:left w:val="nil"/>
              <w:bottom w:val="nil"/>
              <w:right w:val="nil"/>
            </w:tcBorders>
            <w:vAlign w:val="center"/>
            <w:tcPrChange w:id="181" w:author="Abbie Sanders" w:date="2021-08-25T13:49:00Z">
              <w:tcPr>
                <w:tcW w:w="621" w:type="pct"/>
                <w:gridSpan w:val="2"/>
                <w:tcBorders>
                  <w:top w:val="nil"/>
                  <w:left w:val="nil"/>
                  <w:bottom w:val="nil"/>
                  <w:right w:val="nil"/>
                </w:tcBorders>
                <w:vAlign w:val="center"/>
              </w:tcPr>
            </w:tcPrChange>
          </w:tcPr>
          <w:p w:rsidR="00B66EDE" w:rsidRPr="0032092E" w:rsidRDefault="00B66EDE" w:rsidP="00B66EDE">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shd w:val="clear" w:color="auto" w:fill="auto"/>
            <w:vAlign w:val="bottom"/>
            <w:tcPrChange w:id="182" w:author="Abbie Sanders" w:date="2021-08-25T13:49:00Z">
              <w:tcPr>
                <w:tcW w:w="547" w:type="pct"/>
                <w:gridSpan w:val="2"/>
                <w:tcBorders>
                  <w:top w:val="nil"/>
                  <w:left w:val="nil"/>
                  <w:bottom w:val="nil"/>
                  <w:right w:val="nil"/>
                </w:tcBorders>
                <w:shd w:val="clear" w:color="000000" w:fill="FBFAFD"/>
                <w:vAlign w:val="center"/>
              </w:tcPr>
            </w:tcPrChange>
          </w:tcPr>
          <w:p w:rsidR="00B66EDE" w:rsidRPr="009E27EE" w:rsidRDefault="00B66EDE" w:rsidP="00B66EDE">
            <w:pPr>
              <w:jc w:val="center"/>
              <w:rPr>
                <w:rFonts w:ascii="Times New Roman" w:hAnsi="Times New Roman" w:cs="Times New Roman"/>
                <w:color w:val="000000"/>
                <w:sz w:val="24"/>
                <w:szCs w:val="24"/>
              </w:rPr>
            </w:pPr>
            <w:ins w:id="183" w:author="Abbie Sanders" w:date="2021-08-25T13:49:00Z">
              <w:r w:rsidRPr="00B66EDE">
                <w:rPr>
                  <w:rFonts w:ascii="Times New Roman" w:hAnsi="Times New Roman" w:cs="Times New Roman"/>
                  <w:color w:val="000000"/>
                  <w:sz w:val="24"/>
                  <w:szCs w:val="24"/>
                  <w:rPrChange w:id="184" w:author="Abbie Sanders" w:date="2021-08-25T13:49:00Z">
                    <w:rPr>
                      <w:rFonts w:ascii="Calibri" w:hAnsi="Calibri" w:cs="Calibri"/>
                      <w:color w:val="000000"/>
                    </w:rPr>
                  </w:rPrChange>
                </w:rPr>
                <w:t>-0.002</w:t>
              </w:r>
            </w:ins>
            <w:del w:id="185" w:author="Abbie Sanders" w:date="2021-08-25T13:49:00Z">
              <w:r w:rsidRPr="00FF3E07" w:rsidDel="00D57014">
                <w:rPr>
                  <w:rFonts w:ascii="Times New Roman" w:hAnsi="Times New Roman" w:cs="Times New Roman"/>
                  <w:color w:val="000000"/>
                  <w:sz w:val="24"/>
                  <w:szCs w:val="24"/>
                </w:rPr>
                <w:delText>-0.005</w:delText>
              </w:r>
            </w:del>
          </w:p>
        </w:tc>
        <w:tc>
          <w:tcPr>
            <w:tcW w:w="548" w:type="pct"/>
            <w:tcBorders>
              <w:top w:val="nil"/>
              <w:left w:val="nil"/>
              <w:bottom w:val="nil"/>
              <w:right w:val="nil"/>
            </w:tcBorders>
            <w:shd w:val="clear" w:color="auto" w:fill="auto"/>
            <w:vAlign w:val="bottom"/>
            <w:tcPrChange w:id="186" w:author="Abbie Sanders" w:date="2021-08-25T13:49:00Z">
              <w:tcPr>
                <w:tcW w:w="548" w:type="pct"/>
                <w:gridSpan w:val="2"/>
                <w:tcBorders>
                  <w:top w:val="nil"/>
                  <w:left w:val="nil"/>
                  <w:bottom w:val="nil"/>
                  <w:right w:val="nil"/>
                </w:tcBorders>
                <w:shd w:val="clear" w:color="000000" w:fill="FBFAFD"/>
                <w:vAlign w:val="center"/>
              </w:tcPr>
            </w:tcPrChange>
          </w:tcPr>
          <w:p w:rsidR="00B66EDE" w:rsidRPr="00FF3E07" w:rsidRDefault="00B66EDE" w:rsidP="00B66EDE">
            <w:pPr>
              <w:jc w:val="center"/>
              <w:rPr>
                <w:rFonts w:ascii="Times New Roman" w:hAnsi="Times New Roman" w:cs="Times New Roman"/>
                <w:color w:val="000000"/>
                <w:sz w:val="24"/>
                <w:szCs w:val="24"/>
              </w:rPr>
            </w:pPr>
            <w:ins w:id="187" w:author="Abbie Sanders" w:date="2021-08-25T13:49:00Z">
              <w:r w:rsidRPr="00B66EDE">
                <w:rPr>
                  <w:rFonts w:ascii="Times New Roman" w:hAnsi="Times New Roman" w:cs="Times New Roman"/>
                  <w:color w:val="000000"/>
                  <w:sz w:val="24"/>
                  <w:szCs w:val="24"/>
                  <w:rPrChange w:id="188" w:author="Abbie Sanders" w:date="2021-08-25T13:49:00Z">
                    <w:rPr>
                      <w:rFonts w:ascii="Calibri" w:hAnsi="Calibri" w:cs="Calibri"/>
                      <w:color w:val="000000"/>
                    </w:rPr>
                  </w:rPrChange>
                </w:rPr>
                <w:t>-0.001</w:t>
              </w:r>
            </w:ins>
            <w:del w:id="189" w:author="Abbie Sanders" w:date="2021-08-25T13:49:00Z">
              <w:r w:rsidRPr="00FF3E07" w:rsidDel="00D57014">
                <w:rPr>
                  <w:rFonts w:ascii="Times New Roman" w:hAnsi="Times New Roman" w:cs="Times New Roman"/>
                  <w:color w:val="000000"/>
                  <w:sz w:val="24"/>
                  <w:szCs w:val="24"/>
                </w:rPr>
                <w:delText>0.104</w:delText>
              </w:r>
            </w:del>
          </w:p>
        </w:tc>
        <w:tc>
          <w:tcPr>
            <w:tcW w:w="547" w:type="pct"/>
            <w:tcBorders>
              <w:top w:val="nil"/>
              <w:left w:val="nil"/>
              <w:bottom w:val="nil"/>
              <w:right w:val="nil"/>
            </w:tcBorders>
            <w:shd w:val="clear" w:color="auto" w:fill="auto"/>
            <w:vAlign w:val="bottom"/>
            <w:tcPrChange w:id="190" w:author="Abbie Sanders" w:date="2021-08-25T13:49:00Z">
              <w:tcPr>
                <w:tcW w:w="547" w:type="pct"/>
                <w:gridSpan w:val="2"/>
                <w:tcBorders>
                  <w:top w:val="nil"/>
                  <w:left w:val="nil"/>
                  <w:bottom w:val="nil"/>
                  <w:right w:val="nil"/>
                </w:tcBorders>
                <w:shd w:val="clear" w:color="000000" w:fill="FBE8EA"/>
                <w:vAlign w:val="center"/>
              </w:tcPr>
            </w:tcPrChange>
          </w:tcPr>
          <w:p w:rsidR="00B66EDE" w:rsidRPr="00FF3E07" w:rsidRDefault="00B66EDE" w:rsidP="00B66EDE">
            <w:pPr>
              <w:jc w:val="center"/>
              <w:rPr>
                <w:rFonts w:ascii="Times New Roman" w:hAnsi="Times New Roman" w:cs="Times New Roman"/>
                <w:color w:val="000000"/>
                <w:sz w:val="24"/>
                <w:szCs w:val="24"/>
              </w:rPr>
            </w:pPr>
            <w:ins w:id="191" w:author="Abbie Sanders" w:date="2021-08-25T13:49:00Z">
              <w:r w:rsidRPr="00B66EDE">
                <w:rPr>
                  <w:rFonts w:ascii="Times New Roman" w:hAnsi="Times New Roman" w:cs="Times New Roman"/>
                  <w:color w:val="000000"/>
                  <w:sz w:val="24"/>
                  <w:szCs w:val="24"/>
                  <w:rPrChange w:id="192" w:author="Abbie Sanders" w:date="2021-08-25T13:49:00Z">
                    <w:rPr>
                      <w:rFonts w:ascii="Calibri" w:hAnsi="Calibri" w:cs="Calibri"/>
                      <w:color w:val="000000"/>
                    </w:rPr>
                  </w:rPrChange>
                </w:rPr>
                <w:t>0.022</w:t>
              </w:r>
            </w:ins>
            <w:del w:id="193" w:author="Abbie Sanders" w:date="2021-08-25T13:49:00Z">
              <w:r w:rsidRPr="00FF3E07" w:rsidDel="00D57014">
                <w:rPr>
                  <w:rFonts w:ascii="Times New Roman" w:hAnsi="Times New Roman" w:cs="Times New Roman"/>
                  <w:color w:val="000000"/>
                  <w:sz w:val="24"/>
                  <w:szCs w:val="24"/>
                </w:rPr>
                <w:delText>-0.001</w:delText>
              </w:r>
            </w:del>
          </w:p>
        </w:tc>
        <w:tc>
          <w:tcPr>
            <w:tcW w:w="548" w:type="pct"/>
            <w:tcBorders>
              <w:top w:val="nil"/>
              <w:left w:val="nil"/>
              <w:bottom w:val="nil"/>
              <w:right w:val="nil"/>
            </w:tcBorders>
            <w:shd w:val="clear" w:color="auto" w:fill="auto"/>
            <w:vAlign w:val="bottom"/>
            <w:tcPrChange w:id="194" w:author="Abbie Sanders" w:date="2021-08-25T13:49:00Z">
              <w:tcPr>
                <w:tcW w:w="548" w:type="pct"/>
                <w:gridSpan w:val="2"/>
                <w:tcBorders>
                  <w:top w:val="nil"/>
                  <w:left w:val="nil"/>
                  <w:bottom w:val="nil"/>
                  <w:right w:val="nil"/>
                </w:tcBorders>
                <w:shd w:val="clear" w:color="000000" w:fill="FCFCFF"/>
                <w:vAlign w:val="center"/>
              </w:tcPr>
            </w:tcPrChange>
          </w:tcPr>
          <w:p w:rsidR="00B66EDE" w:rsidRPr="00FF3E07" w:rsidRDefault="00B66EDE" w:rsidP="00B66EDE">
            <w:pPr>
              <w:jc w:val="center"/>
              <w:rPr>
                <w:rFonts w:ascii="Times New Roman" w:hAnsi="Times New Roman" w:cs="Times New Roman"/>
                <w:color w:val="000000"/>
                <w:sz w:val="24"/>
                <w:szCs w:val="24"/>
              </w:rPr>
            </w:pPr>
            <w:ins w:id="195" w:author="Abbie Sanders" w:date="2021-08-25T13:49:00Z">
              <w:r w:rsidRPr="00B66EDE">
                <w:rPr>
                  <w:rFonts w:ascii="Times New Roman" w:hAnsi="Times New Roman" w:cs="Times New Roman"/>
                  <w:color w:val="000000"/>
                  <w:sz w:val="24"/>
                  <w:szCs w:val="24"/>
                  <w:rPrChange w:id="196" w:author="Abbie Sanders" w:date="2021-08-25T13:49:00Z">
                    <w:rPr>
                      <w:rFonts w:ascii="Calibri" w:hAnsi="Calibri" w:cs="Calibri"/>
                      <w:color w:val="000000"/>
                    </w:rPr>
                  </w:rPrChange>
                </w:rPr>
                <w:t>0.001</w:t>
              </w:r>
            </w:ins>
            <w:del w:id="197" w:author="Abbie Sanders" w:date="2021-08-25T13:49:00Z">
              <w:r w:rsidRPr="00FF3E07" w:rsidDel="00D57014">
                <w:rPr>
                  <w:rFonts w:ascii="Times New Roman" w:hAnsi="Times New Roman" w:cs="Times New Roman"/>
                  <w:color w:val="000000"/>
                  <w:sz w:val="24"/>
                  <w:szCs w:val="24"/>
                </w:rPr>
                <w:delText>0.002</w:delText>
              </w:r>
            </w:del>
          </w:p>
        </w:tc>
        <w:tc>
          <w:tcPr>
            <w:tcW w:w="548" w:type="pct"/>
            <w:tcBorders>
              <w:top w:val="nil"/>
              <w:left w:val="nil"/>
              <w:bottom w:val="nil"/>
              <w:right w:val="nil"/>
            </w:tcBorders>
            <w:shd w:val="clear" w:color="auto" w:fill="auto"/>
            <w:vAlign w:val="bottom"/>
            <w:tcPrChange w:id="198" w:author="Abbie Sanders" w:date="2021-08-25T13:49:00Z">
              <w:tcPr>
                <w:tcW w:w="548" w:type="pct"/>
                <w:gridSpan w:val="2"/>
                <w:tcBorders>
                  <w:top w:val="nil"/>
                  <w:left w:val="nil"/>
                  <w:bottom w:val="nil"/>
                  <w:right w:val="nil"/>
                </w:tcBorders>
                <w:shd w:val="clear" w:color="000000" w:fill="FBFBFE"/>
                <w:vAlign w:val="center"/>
              </w:tcPr>
            </w:tcPrChange>
          </w:tcPr>
          <w:p w:rsidR="00B66EDE" w:rsidRPr="00FF3E07" w:rsidRDefault="00B66EDE" w:rsidP="00B66EDE">
            <w:pPr>
              <w:jc w:val="center"/>
              <w:rPr>
                <w:rFonts w:ascii="Times New Roman" w:hAnsi="Times New Roman" w:cs="Times New Roman"/>
                <w:color w:val="000000"/>
                <w:sz w:val="24"/>
                <w:szCs w:val="24"/>
              </w:rPr>
            </w:pPr>
            <w:ins w:id="199" w:author="Abbie Sanders" w:date="2021-08-25T13:49:00Z">
              <w:r w:rsidRPr="00B66EDE">
                <w:rPr>
                  <w:rFonts w:ascii="Times New Roman" w:hAnsi="Times New Roman" w:cs="Times New Roman"/>
                  <w:color w:val="000000"/>
                  <w:sz w:val="24"/>
                  <w:szCs w:val="24"/>
                  <w:rPrChange w:id="200" w:author="Abbie Sanders" w:date="2021-08-25T13:49:00Z">
                    <w:rPr>
                      <w:rFonts w:ascii="Calibri" w:hAnsi="Calibri" w:cs="Calibri"/>
                      <w:color w:val="000000"/>
                    </w:rPr>
                  </w:rPrChange>
                </w:rPr>
                <w:t>0</w:t>
              </w:r>
            </w:ins>
            <w:ins w:id="201" w:author="Abbie Sanders" w:date="2021-08-25T13:50:00Z">
              <w:r w:rsidR="00321428">
                <w:rPr>
                  <w:rFonts w:ascii="Times New Roman" w:hAnsi="Times New Roman" w:cs="Times New Roman"/>
                  <w:color w:val="000000"/>
                  <w:sz w:val="24"/>
                  <w:szCs w:val="24"/>
                </w:rPr>
                <w:t>.000</w:t>
              </w:r>
            </w:ins>
            <w:del w:id="202" w:author="Abbie Sanders" w:date="2021-08-25T13:49:00Z">
              <w:r w:rsidRPr="00FF3E07" w:rsidDel="00D57014">
                <w:rPr>
                  <w:rFonts w:ascii="Times New Roman" w:hAnsi="Times New Roman" w:cs="Times New Roman"/>
                  <w:color w:val="000000"/>
                  <w:sz w:val="24"/>
                  <w:szCs w:val="24"/>
                </w:rPr>
                <w:delText>0.001</w:delText>
              </w:r>
            </w:del>
          </w:p>
        </w:tc>
        <w:tc>
          <w:tcPr>
            <w:tcW w:w="547" w:type="pct"/>
            <w:tcBorders>
              <w:top w:val="nil"/>
              <w:left w:val="nil"/>
              <w:bottom w:val="nil"/>
              <w:right w:val="nil"/>
            </w:tcBorders>
            <w:shd w:val="clear" w:color="auto" w:fill="auto"/>
            <w:vAlign w:val="bottom"/>
            <w:tcPrChange w:id="203" w:author="Abbie Sanders" w:date="2021-08-25T13:49:00Z">
              <w:tcPr>
                <w:tcW w:w="547" w:type="pct"/>
                <w:gridSpan w:val="2"/>
                <w:tcBorders>
                  <w:top w:val="nil"/>
                  <w:left w:val="nil"/>
                  <w:bottom w:val="nil"/>
                  <w:right w:val="nil"/>
                </w:tcBorders>
                <w:shd w:val="clear" w:color="000000" w:fill="FBFBFE"/>
                <w:vAlign w:val="center"/>
              </w:tcPr>
            </w:tcPrChange>
          </w:tcPr>
          <w:p w:rsidR="00B66EDE" w:rsidRPr="00FF3E07" w:rsidRDefault="00B66EDE" w:rsidP="00B66EDE">
            <w:pPr>
              <w:jc w:val="center"/>
              <w:rPr>
                <w:rFonts w:ascii="Times New Roman" w:hAnsi="Times New Roman" w:cs="Times New Roman"/>
                <w:color w:val="000000"/>
                <w:sz w:val="24"/>
                <w:szCs w:val="24"/>
              </w:rPr>
            </w:pPr>
            <w:ins w:id="204" w:author="Abbie Sanders" w:date="2021-08-25T13:49:00Z">
              <w:r w:rsidRPr="00B66EDE">
                <w:rPr>
                  <w:rFonts w:ascii="Times New Roman" w:hAnsi="Times New Roman" w:cs="Times New Roman"/>
                  <w:color w:val="000000"/>
                  <w:sz w:val="24"/>
                  <w:szCs w:val="24"/>
                  <w:rPrChange w:id="205" w:author="Abbie Sanders" w:date="2021-08-25T13:49:00Z">
                    <w:rPr>
                      <w:rFonts w:ascii="Calibri" w:hAnsi="Calibri" w:cs="Calibri"/>
                      <w:color w:val="000000"/>
                    </w:rPr>
                  </w:rPrChange>
                </w:rPr>
                <w:t>0</w:t>
              </w:r>
            </w:ins>
            <w:ins w:id="206" w:author="Abbie Sanders" w:date="2021-08-25T13:50:00Z">
              <w:r w:rsidR="00321428">
                <w:rPr>
                  <w:rFonts w:ascii="Times New Roman" w:hAnsi="Times New Roman" w:cs="Times New Roman"/>
                  <w:color w:val="000000"/>
                  <w:sz w:val="24"/>
                  <w:szCs w:val="24"/>
                </w:rPr>
                <w:t>.000</w:t>
              </w:r>
            </w:ins>
            <w:del w:id="207" w:author="Abbie Sanders" w:date="2021-08-25T13:49:00Z">
              <w:r w:rsidRPr="00FF3E07" w:rsidDel="00D57014">
                <w:rPr>
                  <w:rFonts w:ascii="Times New Roman" w:hAnsi="Times New Roman" w:cs="Times New Roman"/>
                  <w:color w:val="000000"/>
                  <w:sz w:val="24"/>
                  <w:szCs w:val="24"/>
                </w:rPr>
                <w:delText>-0.001</w:delText>
              </w:r>
            </w:del>
          </w:p>
        </w:tc>
        <w:tc>
          <w:tcPr>
            <w:tcW w:w="548" w:type="pct"/>
            <w:tcBorders>
              <w:top w:val="nil"/>
              <w:left w:val="nil"/>
              <w:bottom w:val="nil"/>
              <w:right w:val="nil"/>
            </w:tcBorders>
            <w:shd w:val="clear" w:color="auto" w:fill="auto"/>
            <w:vAlign w:val="bottom"/>
            <w:tcPrChange w:id="208" w:author="Abbie Sanders" w:date="2021-08-25T13:49:00Z">
              <w:tcPr>
                <w:tcW w:w="548" w:type="pct"/>
                <w:gridSpan w:val="2"/>
                <w:tcBorders>
                  <w:top w:val="nil"/>
                  <w:left w:val="nil"/>
                  <w:bottom w:val="nil"/>
                  <w:right w:val="nil"/>
                </w:tcBorders>
                <w:shd w:val="clear" w:color="000000" w:fill="FBFBFE"/>
                <w:vAlign w:val="center"/>
              </w:tcPr>
            </w:tcPrChange>
          </w:tcPr>
          <w:p w:rsidR="00B66EDE" w:rsidRPr="00FF3E07" w:rsidRDefault="00B66EDE" w:rsidP="00B66EDE">
            <w:pPr>
              <w:jc w:val="center"/>
              <w:rPr>
                <w:rFonts w:ascii="Times New Roman" w:hAnsi="Times New Roman" w:cs="Times New Roman"/>
                <w:color w:val="000000"/>
                <w:sz w:val="24"/>
                <w:szCs w:val="24"/>
              </w:rPr>
            </w:pPr>
            <w:ins w:id="209" w:author="Abbie Sanders" w:date="2021-08-25T13:49:00Z">
              <w:r w:rsidRPr="00B66EDE">
                <w:rPr>
                  <w:rFonts w:ascii="Times New Roman" w:hAnsi="Times New Roman" w:cs="Times New Roman"/>
                  <w:color w:val="000000"/>
                  <w:sz w:val="24"/>
                  <w:szCs w:val="24"/>
                  <w:rPrChange w:id="210" w:author="Abbie Sanders" w:date="2021-08-25T13:49:00Z">
                    <w:rPr>
                      <w:rFonts w:ascii="Calibri" w:hAnsi="Calibri" w:cs="Calibri"/>
                      <w:color w:val="000000"/>
                    </w:rPr>
                  </w:rPrChange>
                </w:rPr>
                <w:t>-0.11</w:t>
              </w:r>
            </w:ins>
            <w:del w:id="211" w:author="Abbie Sanders" w:date="2021-08-25T13:49:00Z">
              <w:r w:rsidRPr="00FF3E07" w:rsidDel="00D57014">
                <w:rPr>
                  <w:rFonts w:ascii="Times New Roman" w:hAnsi="Times New Roman" w:cs="Times New Roman"/>
                  <w:color w:val="000000"/>
                  <w:sz w:val="24"/>
                  <w:szCs w:val="24"/>
                </w:rPr>
                <w:delText>-0.123</w:delText>
              </w:r>
            </w:del>
          </w:p>
        </w:tc>
        <w:tc>
          <w:tcPr>
            <w:tcW w:w="546" w:type="pct"/>
            <w:tcBorders>
              <w:top w:val="nil"/>
              <w:left w:val="nil"/>
              <w:bottom w:val="nil"/>
              <w:right w:val="nil"/>
            </w:tcBorders>
            <w:shd w:val="clear" w:color="auto" w:fill="auto"/>
            <w:vAlign w:val="bottom"/>
            <w:tcPrChange w:id="212" w:author="Abbie Sanders" w:date="2021-08-25T13:49:00Z">
              <w:tcPr>
                <w:tcW w:w="546" w:type="pct"/>
                <w:gridSpan w:val="2"/>
                <w:tcBorders>
                  <w:top w:val="nil"/>
                  <w:left w:val="nil"/>
                  <w:bottom w:val="nil"/>
                  <w:right w:val="nil"/>
                </w:tcBorders>
                <w:shd w:val="clear" w:color="000000" w:fill="E0F1E7"/>
                <w:vAlign w:val="center"/>
              </w:tcPr>
            </w:tcPrChange>
          </w:tcPr>
          <w:p w:rsidR="00B66EDE" w:rsidRPr="00FF3E07" w:rsidRDefault="00B66EDE" w:rsidP="00B66EDE">
            <w:pPr>
              <w:jc w:val="center"/>
              <w:rPr>
                <w:rFonts w:ascii="Times New Roman" w:hAnsi="Times New Roman" w:cs="Times New Roman"/>
                <w:color w:val="000000"/>
                <w:sz w:val="24"/>
                <w:szCs w:val="24"/>
              </w:rPr>
            </w:pPr>
            <w:ins w:id="213" w:author="Abbie Sanders" w:date="2021-08-25T13:49:00Z">
              <w:r w:rsidRPr="00B66EDE">
                <w:rPr>
                  <w:rFonts w:ascii="Times New Roman" w:hAnsi="Times New Roman" w:cs="Times New Roman"/>
                  <w:color w:val="000000"/>
                  <w:sz w:val="24"/>
                  <w:szCs w:val="24"/>
                  <w:rPrChange w:id="214" w:author="Abbie Sanders" w:date="2021-08-25T13:49:00Z">
                    <w:rPr>
                      <w:rFonts w:ascii="Calibri" w:hAnsi="Calibri" w:cs="Calibri"/>
                      <w:color w:val="000000"/>
                    </w:rPr>
                  </w:rPrChange>
                </w:rPr>
                <w:t>0.089</w:t>
              </w:r>
            </w:ins>
            <w:del w:id="215" w:author="Abbie Sanders" w:date="2021-08-25T13:49:00Z">
              <w:r w:rsidRPr="00FF3E07" w:rsidDel="00D57014">
                <w:rPr>
                  <w:rFonts w:ascii="Times New Roman" w:hAnsi="Times New Roman" w:cs="Times New Roman"/>
                  <w:color w:val="000000"/>
                  <w:sz w:val="24"/>
                  <w:szCs w:val="24"/>
                </w:rPr>
                <w:delText>0.024</w:delText>
              </w:r>
            </w:del>
          </w:p>
        </w:tc>
      </w:tr>
      <w:tr w:rsidR="0032092E" w:rsidRPr="0032092E" w:rsidTr="00394F9E">
        <w:trPr>
          <w:trHeight w:val="115"/>
        </w:trPr>
        <w:tc>
          <w:tcPr>
            <w:tcW w:w="621" w:type="pct"/>
            <w:tcBorders>
              <w:top w:val="nil"/>
              <w:left w:val="nil"/>
              <w:bottom w:val="nil"/>
              <w:right w:val="nil"/>
            </w:tcBorders>
            <w:vAlign w:val="center"/>
          </w:tcPr>
          <w:p w:rsidR="0032092E" w:rsidRPr="0032092E" w:rsidRDefault="0032092E" w:rsidP="0032092E">
            <w:pPr>
              <w:rPr>
                <w:rFonts w:ascii="Times New Roman" w:hAnsi="Times New Roman" w:cs="Times New Roman"/>
                <w:color w:val="000000"/>
                <w:sz w:val="24"/>
                <w:szCs w:val="24"/>
              </w:rPr>
            </w:pPr>
            <w:r w:rsidRPr="0032092E">
              <w:rPr>
                <w:rFonts w:ascii="Times New Roman" w:hAnsi="Times New Roman" w:cs="Times New Roman"/>
                <w:color w:val="000000"/>
                <w:sz w:val="24"/>
                <w:szCs w:val="24"/>
              </w:rPr>
              <w:t>Bus Driver</w:t>
            </w: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color w:val="000000"/>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6"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r>
      <w:tr w:rsidR="00427D72" w:rsidRPr="0032092E" w:rsidTr="00394F9E">
        <w:trPr>
          <w:trHeight w:val="115"/>
        </w:trPr>
        <w:tc>
          <w:tcPr>
            <w:tcW w:w="621" w:type="pct"/>
            <w:tcBorders>
              <w:top w:val="nil"/>
              <w:left w:val="nil"/>
              <w:bottom w:val="nil"/>
              <w:right w:val="nil"/>
            </w:tcBorders>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-0.035</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0.009</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-0.013</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0.016</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0.025</w:t>
            </w:r>
          </w:p>
        </w:tc>
      </w:tr>
      <w:tr w:rsidR="00427D72" w:rsidRPr="0032092E" w:rsidTr="00394F9E">
        <w:trPr>
          <w:trHeight w:val="115"/>
        </w:trPr>
        <w:tc>
          <w:tcPr>
            <w:tcW w:w="621" w:type="pct"/>
            <w:tcBorders>
              <w:top w:val="nil"/>
              <w:left w:val="nil"/>
              <w:bottom w:val="nil"/>
              <w:right w:val="nil"/>
            </w:tcBorders>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-0.04</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0.027</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0.006</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0.025</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-0.003</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-0.026</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0.013</w:t>
            </w:r>
          </w:p>
        </w:tc>
      </w:tr>
      <w:tr w:rsidR="00427D72" w:rsidRPr="0032092E" w:rsidTr="00394F9E">
        <w:trPr>
          <w:trHeight w:val="115"/>
        </w:trPr>
        <w:tc>
          <w:tcPr>
            <w:tcW w:w="621" w:type="pct"/>
            <w:tcBorders>
              <w:top w:val="nil"/>
              <w:left w:val="nil"/>
              <w:bottom w:val="nil"/>
              <w:right w:val="nil"/>
            </w:tcBorders>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-0.004</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0.026</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-0.005</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0.256</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-0.254</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-0.018</w:t>
            </w:r>
          </w:p>
        </w:tc>
      </w:tr>
      <w:tr w:rsidR="0032092E" w:rsidRPr="0032092E" w:rsidTr="00394F9E">
        <w:trPr>
          <w:trHeight w:val="115"/>
        </w:trPr>
        <w:tc>
          <w:tcPr>
            <w:tcW w:w="621" w:type="pct"/>
            <w:tcBorders>
              <w:top w:val="nil"/>
              <w:left w:val="nil"/>
              <w:bottom w:val="nil"/>
              <w:right w:val="nil"/>
            </w:tcBorders>
            <w:vAlign w:val="center"/>
          </w:tcPr>
          <w:p w:rsidR="0032092E" w:rsidRPr="0032092E" w:rsidRDefault="0032092E" w:rsidP="0032092E">
            <w:pPr>
              <w:rPr>
                <w:rFonts w:ascii="Times New Roman" w:hAnsi="Times New Roman" w:cs="Times New Roman"/>
                <w:color w:val="000000"/>
                <w:sz w:val="24"/>
                <w:szCs w:val="24"/>
              </w:rPr>
            </w:pPr>
            <w:r w:rsidRPr="0032092E">
              <w:rPr>
                <w:rFonts w:ascii="Times New Roman" w:hAnsi="Times New Roman" w:cs="Times New Roman"/>
                <w:color w:val="000000"/>
                <w:sz w:val="24"/>
                <w:szCs w:val="24"/>
              </w:rPr>
              <w:t>Other</w:t>
            </w: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color w:val="000000"/>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7"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8"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c>
          <w:tcPr>
            <w:tcW w:w="546" w:type="pct"/>
            <w:tcBorders>
              <w:top w:val="nil"/>
              <w:left w:val="nil"/>
              <w:bottom w:val="nil"/>
              <w:right w:val="nil"/>
            </w:tcBorders>
            <w:shd w:val="clear" w:color="auto" w:fill="auto"/>
            <w:vAlign w:val="center"/>
          </w:tcPr>
          <w:p w:rsidR="0032092E" w:rsidRPr="0032092E" w:rsidRDefault="0032092E" w:rsidP="0032092E">
            <w:pPr>
              <w:jc w:val="center"/>
              <w:rPr>
                <w:rFonts w:ascii="Times New Roman" w:hAnsi="Times New Roman" w:cs="Times New Roman"/>
                <w:sz w:val="24"/>
                <w:szCs w:val="24"/>
              </w:rPr>
            </w:pPr>
          </w:p>
        </w:tc>
      </w:tr>
      <w:tr w:rsidR="00427D72" w:rsidRPr="0032092E" w:rsidTr="00394F9E">
        <w:trPr>
          <w:trHeight w:val="115"/>
        </w:trPr>
        <w:tc>
          <w:tcPr>
            <w:tcW w:w="621" w:type="pct"/>
            <w:tcBorders>
              <w:top w:val="nil"/>
              <w:left w:val="nil"/>
              <w:bottom w:val="nil"/>
              <w:right w:val="nil"/>
            </w:tcBorders>
            <w:shd w:val="clear" w:color="auto" w:fill="auto"/>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1910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-0.003</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-0.032</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0.034</w:t>
            </w:r>
          </w:p>
        </w:tc>
      </w:tr>
      <w:tr w:rsidR="00427D72" w:rsidRPr="0032092E" w:rsidTr="00394F9E">
        <w:trPr>
          <w:trHeight w:val="115"/>
        </w:trPr>
        <w:tc>
          <w:tcPr>
            <w:tcW w:w="621" w:type="pct"/>
            <w:tcBorders>
              <w:top w:val="nil"/>
              <w:left w:val="nil"/>
              <w:bottom w:val="nil"/>
              <w:right w:val="nil"/>
            </w:tcBorders>
            <w:shd w:val="clear" w:color="auto" w:fill="auto"/>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1920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-0.003</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0.006</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0.019</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-0.02</w:t>
            </w:r>
          </w:p>
        </w:tc>
      </w:tr>
      <w:tr w:rsidR="00427D72" w:rsidRPr="0032092E" w:rsidTr="00394F9E">
        <w:trPr>
          <w:trHeight w:val="115"/>
        </w:trPr>
        <w:tc>
          <w:tcPr>
            <w:tcW w:w="621" w:type="pct"/>
            <w:tcBorders>
              <w:top w:val="nil"/>
              <w:left w:val="nil"/>
              <w:bottom w:val="nil"/>
              <w:right w:val="nil"/>
            </w:tcBorders>
            <w:shd w:val="clear" w:color="auto" w:fill="auto"/>
            <w:vAlign w:val="center"/>
          </w:tcPr>
          <w:p w:rsidR="00427D72" w:rsidRPr="0032092E" w:rsidRDefault="00427D72" w:rsidP="00427D72">
            <w:pPr>
              <w:jc w:val="center"/>
              <w:rPr>
                <w:rFonts w:ascii="Times New Roman" w:hAnsi="Times New Roman" w:cs="Times New Roman"/>
                <w:color w:val="000000"/>
                <w:sz w:val="24"/>
                <w:szCs w:val="24"/>
              </w:rPr>
            </w:pPr>
            <w:r w:rsidRPr="0032092E">
              <w:rPr>
                <w:rFonts w:ascii="Times New Roman" w:hAnsi="Times New Roman" w:cs="Times New Roman"/>
                <w:color w:val="000000"/>
                <w:sz w:val="24"/>
                <w:szCs w:val="24"/>
              </w:rPr>
              <w:t>1930</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-0.002</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0.006</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0.001</w:t>
            </w:r>
          </w:p>
        </w:tc>
        <w:tc>
          <w:tcPr>
            <w:tcW w:w="547"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w:t>
            </w:r>
            <w:r>
              <w:rPr>
                <w:rFonts w:ascii="Times New Roman" w:hAnsi="Times New Roman" w:cs="Times New Roman"/>
                <w:color w:val="000000"/>
                <w:sz w:val="24"/>
              </w:rPr>
              <w:t>.000</w:t>
            </w:r>
          </w:p>
        </w:tc>
        <w:tc>
          <w:tcPr>
            <w:tcW w:w="548"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-0.053</w:t>
            </w:r>
          </w:p>
        </w:tc>
        <w:tc>
          <w:tcPr>
            <w:tcW w:w="546" w:type="pct"/>
            <w:tcBorders>
              <w:top w:val="nil"/>
              <w:left w:val="nil"/>
              <w:bottom w:val="nil"/>
              <w:right w:val="nil"/>
            </w:tcBorders>
            <w:shd w:val="clear" w:color="auto" w:fill="auto"/>
            <w:vAlign w:val="center"/>
          </w:tcPr>
          <w:p w:rsidR="00427D72" w:rsidRPr="00427D72" w:rsidRDefault="00427D72" w:rsidP="00427D72">
            <w:pPr>
              <w:jc w:val="center"/>
              <w:rPr>
                <w:rFonts w:ascii="Times New Roman" w:hAnsi="Times New Roman" w:cs="Times New Roman"/>
                <w:color w:val="000000"/>
                <w:sz w:val="24"/>
              </w:rPr>
            </w:pPr>
            <w:r w:rsidRPr="00427D72">
              <w:rPr>
                <w:rFonts w:ascii="Times New Roman" w:hAnsi="Times New Roman" w:cs="Times New Roman"/>
                <w:color w:val="000000"/>
                <w:sz w:val="24"/>
              </w:rPr>
              <w:t>0.048</w:t>
            </w:r>
          </w:p>
        </w:tc>
      </w:tr>
      <w:tr w:rsidR="001C19F5" w:rsidRPr="004B0CB6" w:rsidTr="000B0346">
        <w:trPr>
          <w:trHeight w:val="144"/>
        </w:trPr>
        <w:tc>
          <w:tcPr>
            <w:tcW w:w="5000" w:type="pct"/>
            <w:gridSpan w:val="9"/>
            <w:tcBorders>
              <w:top w:val="double" w:sz="4" w:space="0" w:color="auto"/>
              <w:left w:val="nil"/>
              <w:bottom w:val="nil"/>
              <w:right w:val="nil"/>
            </w:tcBorders>
            <w:vAlign w:val="center"/>
          </w:tcPr>
          <w:p w:rsidR="001C19F5" w:rsidRPr="004B0CB6" w:rsidRDefault="001C19F5" w:rsidP="000B0346">
            <w:pPr>
              <w:rPr>
                <w:rFonts w:ascii="Times New Roman" w:hAnsi="Times New Roman" w:cs="Times New Roman"/>
                <w:sz w:val="24"/>
                <w:szCs w:val="24"/>
              </w:rPr>
            </w:pPr>
          </w:p>
        </w:tc>
      </w:tr>
      <w:tr w:rsidR="001C19F5" w:rsidRPr="004B0CB6" w:rsidTr="0059395E">
        <w:trPr>
          <w:trHeight w:val="675"/>
        </w:trPr>
        <w:tc>
          <w:tcPr>
            <w:tcW w:w="5000" w:type="pct"/>
            <w:gridSpan w:val="9"/>
            <w:tcBorders>
              <w:top w:val="nil"/>
              <w:left w:val="nil"/>
              <w:bottom w:val="nil"/>
              <w:right w:val="nil"/>
            </w:tcBorders>
            <w:vAlign w:val="center"/>
          </w:tcPr>
          <w:p w:rsidR="001C19F5" w:rsidRPr="004B0CB6" w:rsidRDefault="001C19F5" w:rsidP="000B0346">
            <w:pPr>
              <w:rPr>
                <w:rFonts w:ascii="Times New Roman" w:hAnsi="Times New Roman" w:cs="Times New Roman"/>
                <w:sz w:val="24"/>
                <w:szCs w:val="24"/>
              </w:rPr>
            </w:pPr>
            <w:r w:rsidRPr="004B0CB6">
              <w:rPr>
                <w:rFonts w:ascii="Times New Roman" w:hAnsi="Times New Roman" w:cs="Times New Roman"/>
                <w:sz w:val="24"/>
                <w:szCs w:val="24"/>
              </w:rPr>
              <w:t xml:space="preserve">Notes: Rows are census base year (year 1) occupations. Columns are occupations in the subsequent census year. Coefficients represent the </w:t>
            </w:r>
            <w:r w:rsidR="00EF139E" w:rsidRPr="004B0CB6">
              <w:rPr>
                <w:rFonts w:ascii="Times New Roman" w:hAnsi="Times New Roman" w:cs="Times New Roman"/>
                <w:sz w:val="24"/>
                <w:szCs w:val="24"/>
              </w:rPr>
              <w:t xml:space="preserve">percentage point </w:t>
            </w:r>
            <w:r w:rsidR="000B0346" w:rsidRPr="004B0CB6">
              <w:rPr>
                <w:rFonts w:ascii="Times New Roman" w:hAnsi="Times New Roman" w:cs="Times New Roman"/>
                <w:sz w:val="24"/>
                <w:szCs w:val="24"/>
              </w:rPr>
              <w:t xml:space="preserve">change in the transition rates from one pair of census years to the next. For example, </w:t>
            </w:r>
            <w:r w:rsidR="0059395E" w:rsidRPr="004B0CB6">
              <w:rPr>
                <w:rFonts w:ascii="Times New Roman" w:hAnsi="Times New Roman" w:cs="Times New Roman"/>
                <w:sz w:val="24"/>
                <w:szCs w:val="24"/>
              </w:rPr>
              <w:t xml:space="preserve">the fraction of </w:t>
            </w:r>
            <w:r w:rsidR="0059395E" w:rsidRPr="004B0CB6">
              <w:rPr>
                <w:rFonts w:ascii="Times New Roman" w:hAnsi="Times New Roman" w:cs="Times New Roman"/>
                <w:sz w:val="24"/>
                <w:szCs w:val="24"/>
              </w:rPr>
              <w:lastRenderedPageBreak/>
              <w:t xml:space="preserve">blacksmiths in 1910 who remained blacksmiths in 1920 decreased by </w:t>
            </w:r>
            <w:ins w:id="216" w:author="Abbie Sanders" w:date="2021-08-25T13:52:00Z">
              <w:r w:rsidR="00321428">
                <w:rPr>
                  <w:rFonts w:ascii="Times New Roman" w:hAnsi="Times New Roman" w:cs="Times New Roman"/>
                  <w:sz w:val="24"/>
                  <w:szCs w:val="24"/>
                </w:rPr>
                <w:t>7</w:t>
              </w:r>
            </w:ins>
            <w:del w:id="217" w:author="Abbie Sanders" w:date="2021-08-25T13:52:00Z">
              <w:r w:rsidR="00427D72" w:rsidDel="00321428">
                <w:rPr>
                  <w:rFonts w:ascii="Times New Roman" w:hAnsi="Times New Roman" w:cs="Times New Roman"/>
                  <w:sz w:val="24"/>
                  <w:szCs w:val="24"/>
                </w:rPr>
                <w:delText>0</w:delText>
              </w:r>
            </w:del>
            <w:r w:rsidR="0059395E" w:rsidRPr="004B0CB6">
              <w:rPr>
                <w:rFonts w:ascii="Times New Roman" w:hAnsi="Times New Roman" w:cs="Times New Roman"/>
                <w:sz w:val="24"/>
                <w:szCs w:val="24"/>
              </w:rPr>
              <w:t xml:space="preserve"> percentage points compared to the 1900-1910 transition rate. </w:t>
            </w:r>
          </w:p>
        </w:tc>
      </w:tr>
    </w:tbl>
    <w:p w:rsidR="00924DF6" w:rsidRDefault="00924DF6">
      <w:pPr>
        <w:rPr>
          <w:ins w:id="218" w:author="Abbie Sanders" w:date="2021-08-25T13:53:00Z"/>
          <w:rFonts w:ascii="Times New Roman" w:hAnsi="Times New Roman" w:cs="Times New Roman"/>
          <w:sz w:val="24"/>
          <w:szCs w:val="24"/>
        </w:rPr>
      </w:pPr>
    </w:p>
    <w:p w:rsidR="000E3E58" w:rsidRDefault="000E3E58">
      <w:pPr>
        <w:rPr>
          <w:rFonts w:ascii="Times New Roman" w:hAnsi="Times New Roman" w:cs="Times New Roman"/>
          <w:sz w:val="24"/>
          <w:szCs w:val="24"/>
        </w:rPr>
      </w:pPr>
    </w:p>
    <w:p w:rsidR="000E3E58" w:rsidRDefault="000E3E58" w:rsidP="000E3E58">
      <w:pPr>
        <w:ind w:firstLine="720"/>
        <w:rPr>
          <w:rFonts w:ascii="Times New Roman" w:hAnsi="Times New Roman" w:cs="Times New Roman"/>
          <w:sz w:val="24"/>
          <w:szCs w:val="24"/>
        </w:rPr>
      </w:pPr>
      <w:r w:rsidRPr="004B0CB6">
        <w:rPr>
          <w:rFonts w:ascii="Times New Roman" w:hAnsi="Times New Roman" w:cs="Times New Roman"/>
          <w:sz w:val="24"/>
          <w:szCs w:val="24"/>
        </w:rPr>
        <w:t xml:space="preserve">Table </w:t>
      </w:r>
      <w:r w:rsidR="0075571C">
        <w:rPr>
          <w:rFonts w:ascii="Times New Roman" w:hAnsi="Times New Roman" w:cs="Times New Roman"/>
          <w:sz w:val="24"/>
          <w:szCs w:val="24"/>
        </w:rPr>
        <w:t>3</w:t>
      </w:r>
      <w:r w:rsidRPr="004B0CB6">
        <w:rPr>
          <w:rFonts w:ascii="Times New Roman" w:hAnsi="Times New Roman" w:cs="Times New Roman"/>
          <w:sz w:val="24"/>
          <w:szCs w:val="24"/>
        </w:rPr>
        <w:t xml:space="preserve"> lists changes in transition rates between adjacent pairs of census years. I initially created this table because I was interested in seeing which transitions became stronger (or weaker) over time. The transition between </w:t>
      </w:r>
      <w:ins w:id="219" w:author="Abbie Sanders" w:date="2021-08-25T13:43:00Z">
        <w:r>
          <w:rPr>
            <w:rFonts w:ascii="Times New Roman" w:hAnsi="Times New Roman" w:cs="Times New Roman"/>
            <w:sz w:val="24"/>
            <w:szCs w:val="24"/>
          </w:rPr>
          <w:t>“</w:t>
        </w:r>
      </w:ins>
      <w:del w:id="220" w:author="Abbie Sanders" w:date="2021-08-25T13:43: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blacksmith</w:t>
      </w:r>
      <w:ins w:id="221" w:author="Abbie Sanders" w:date="2021-08-25T13:43:00Z">
        <w:r>
          <w:rPr>
            <w:rFonts w:ascii="Times New Roman" w:hAnsi="Times New Roman" w:cs="Times New Roman"/>
            <w:sz w:val="24"/>
            <w:szCs w:val="24"/>
          </w:rPr>
          <w:t>”</w:t>
        </w:r>
      </w:ins>
      <w:del w:id="222" w:author="Abbie Sanders" w:date="2021-08-25T13:43: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 xml:space="preserve"> and </w:t>
      </w:r>
      <w:ins w:id="223" w:author="Abbie Sanders" w:date="2021-08-25T13:43:00Z">
        <w:r>
          <w:rPr>
            <w:rFonts w:ascii="Times New Roman" w:hAnsi="Times New Roman" w:cs="Times New Roman"/>
            <w:sz w:val="24"/>
            <w:szCs w:val="24"/>
          </w:rPr>
          <w:t>“</w:t>
        </w:r>
      </w:ins>
      <w:del w:id="224" w:author="Abbie Sanders" w:date="2021-08-25T13:43: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blacksmit</w:t>
      </w:r>
      <w:r>
        <w:rPr>
          <w:rFonts w:ascii="Times New Roman" w:hAnsi="Times New Roman" w:cs="Times New Roman"/>
          <w:sz w:val="24"/>
          <w:szCs w:val="24"/>
        </w:rPr>
        <w:t>h</w:t>
      </w:r>
      <w:ins w:id="225" w:author="Abbie Sanders" w:date="2021-08-25T13:43:00Z">
        <w:r>
          <w:rPr>
            <w:rFonts w:ascii="Times New Roman" w:hAnsi="Times New Roman" w:cs="Times New Roman"/>
            <w:sz w:val="24"/>
            <w:szCs w:val="24"/>
          </w:rPr>
          <w:t>”</w:t>
        </w:r>
      </w:ins>
      <w:del w:id="226" w:author="Abbie Sanders" w:date="2021-08-25T13:43: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 xml:space="preserve"> became weaker over time, while the transition between </w:t>
      </w:r>
      <w:ins w:id="227" w:author="Abbie Sanders" w:date="2021-08-25T13:44:00Z">
        <w:r>
          <w:rPr>
            <w:rFonts w:ascii="Times New Roman" w:hAnsi="Times New Roman" w:cs="Times New Roman"/>
            <w:sz w:val="24"/>
            <w:szCs w:val="24"/>
          </w:rPr>
          <w:t>“</w:t>
        </w:r>
      </w:ins>
      <w:del w:id="228" w:author="Abbie Sanders" w:date="2021-08-25T13:44: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blacksmith</w:t>
      </w:r>
      <w:ins w:id="229" w:author="Abbie Sanders" w:date="2021-08-25T13:44:00Z">
        <w:r>
          <w:rPr>
            <w:rFonts w:ascii="Times New Roman" w:hAnsi="Times New Roman" w:cs="Times New Roman"/>
            <w:sz w:val="24"/>
            <w:szCs w:val="24"/>
          </w:rPr>
          <w:t>”</w:t>
        </w:r>
      </w:ins>
      <w:del w:id="230" w:author="Abbie Sanders" w:date="2021-08-25T13:44: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 xml:space="preserve"> and </w:t>
      </w:r>
      <w:ins w:id="231" w:author="Abbie Sanders" w:date="2021-08-25T13:44:00Z">
        <w:r>
          <w:rPr>
            <w:rFonts w:ascii="Times New Roman" w:hAnsi="Times New Roman" w:cs="Times New Roman"/>
            <w:sz w:val="24"/>
            <w:szCs w:val="24"/>
          </w:rPr>
          <w:t>“</w:t>
        </w:r>
      </w:ins>
      <w:del w:id="232" w:author="Abbie Sanders" w:date="2021-08-25T13:44: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other</w:t>
      </w:r>
      <w:ins w:id="233" w:author="Abbie Sanders" w:date="2021-08-25T13:44:00Z">
        <w:r>
          <w:rPr>
            <w:rFonts w:ascii="Times New Roman" w:hAnsi="Times New Roman" w:cs="Times New Roman"/>
            <w:sz w:val="24"/>
            <w:szCs w:val="24"/>
          </w:rPr>
          <w:t>”</w:t>
        </w:r>
      </w:ins>
      <w:del w:id="234" w:author="Abbie Sanders" w:date="2021-08-25T13:44:00Z">
        <w:r w:rsidDel="00B66EDE">
          <w:rPr>
            <w:rFonts w:ascii="Times New Roman" w:hAnsi="Times New Roman" w:cs="Times New Roman"/>
            <w:sz w:val="24"/>
            <w:szCs w:val="24"/>
          </w:rPr>
          <w:delText>’</w:delText>
        </w:r>
      </w:del>
      <w:r w:rsidRPr="004B0CB6">
        <w:rPr>
          <w:rFonts w:ascii="Times New Roman" w:hAnsi="Times New Roman" w:cs="Times New Roman"/>
          <w:sz w:val="24"/>
          <w:szCs w:val="24"/>
        </w:rPr>
        <w:t xml:space="preserve"> became stronger over </w:t>
      </w:r>
      <w:del w:id="235" w:author="Abbie Sanders" w:date="2021-08-25T13:46:00Z">
        <w:r w:rsidRPr="004B0CB6" w:rsidDel="00B66EDE">
          <w:rPr>
            <w:rFonts w:ascii="Times New Roman" w:hAnsi="Times New Roman" w:cs="Times New Roman"/>
            <w:sz w:val="24"/>
            <w:szCs w:val="24"/>
          </w:rPr>
          <w:delText>time.</w:delText>
        </w:r>
      </w:del>
      <w:ins w:id="236" w:author="Abbie Sanders" w:date="2021-08-25T13:46:00Z">
        <w:r w:rsidRPr="004B0CB6">
          <w:rPr>
            <w:rFonts w:ascii="Times New Roman" w:hAnsi="Times New Roman" w:cs="Times New Roman"/>
            <w:sz w:val="24"/>
            <w:szCs w:val="24"/>
          </w:rPr>
          <w:t>time.</w:t>
        </w:r>
      </w:ins>
      <w:r w:rsidRPr="004B0CB6">
        <w:rPr>
          <w:rFonts w:ascii="Times New Roman" w:hAnsi="Times New Roman" w:cs="Times New Roman"/>
          <w:sz w:val="24"/>
          <w:szCs w:val="24"/>
        </w:rPr>
        <w:t xml:space="preserve"> This reflects the decline of the blacksmithing industry. Bus driving from 1930 to 1940 became much more attractive, as evidenced by the large jump increase in the share of bus drivers who remained bus drivers. The share of bus drivers, teamsters, and truck drivers who were truck drivers in a subsequent census year increased over time. This increase reflects the rapid growth in the trucking industry, especially from 1920 to 1930.</w:t>
      </w:r>
    </w:p>
    <w:p w:rsidR="005936A9" w:rsidRDefault="005936A9" w:rsidP="000E3E58">
      <w:pPr>
        <w:ind w:firstLine="720"/>
        <w:rPr>
          <w:rFonts w:ascii="Times New Roman" w:hAnsi="Times New Roman" w:cs="Times New Roman"/>
          <w:sz w:val="24"/>
          <w:szCs w:val="24"/>
        </w:rPr>
      </w:pPr>
    </w:p>
    <w:p w:rsidR="005936A9" w:rsidRDefault="005936A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page" w:horzAnchor="margin" w:tblpY="1936"/>
        <w:tblW w:w="4998"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82"/>
        <w:gridCol w:w="1495"/>
        <w:gridCol w:w="1495"/>
        <w:gridCol w:w="1495"/>
        <w:gridCol w:w="1498"/>
        <w:gridCol w:w="1495"/>
        <w:gridCol w:w="1495"/>
        <w:gridCol w:w="1500"/>
      </w:tblGrid>
      <w:tr w:rsidR="005936A9" w:rsidRPr="004B0CB6" w:rsidTr="00BB3048">
        <w:trPr>
          <w:trHeight w:val="380"/>
        </w:trPr>
        <w:tc>
          <w:tcPr>
            <w:tcW w:w="5000" w:type="pct"/>
            <w:gridSpan w:val="8"/>
            <w:tcBorders>
              <w:top w:val="nil"/>
              <w:left w:val="nil"/>
              <w:bottom w:val="doub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lastRenderedPageBreak/>
              <w:t>Table 4: Changes in City Level Occupation, First Differences Approach</w:t>
            </w:r>
          </w:p>
          <w:p w:rsidR="005936A9" w:rsidRPr="004B0CB6" w:rsidRDefault="005936A9" w:rsidP="00BB3048">
            <w:pPr>
              <w:jc w:val="center"/>
              <w:rPr>
                <w:rFonts w:ascii="Times New Roman" w:hAnsi="Times New Roman" w:cs="Times New Roman"/>
                <w:sz w:val="24"/>
                <w:szCs w:val="24"/>
              </w:rPr>
            </w:pPr>
          </w:p>
        </w:tc>
      </w:tr>
      <w:tr w:rsidR="005936A9" w:rsidRPr="004B0CB6" w:rsidTr="00BB3048">
        <w:trPr>
          <w:trHeight w:val="570"/>
        </w:trPr>
        <w:tc>
          <w:tcPr>
            <w:tcW w:w="958" w:type="pct"/>
            <w:tcBorders>
              <w:top w:val="nil"/>
              <w:left w:val="nil"/>
              <w:bottom w:val="nil"/>
              <w:right w:val="nil"/>
            </w:tcBorders>
            <w:vAlign w:val="center"/>
          </w:tcPr>
          <w:p w:rsidR="005936A9" w:rsidRPr="004B0CB6" w:rsidRDefault="005936A9" w:rsidP="00BB3048">
            <w:pPr>
              <w:jc w:val="center"/>
              <w:rPr>
                <w:rFonts w:ascii="Times New Roman" w:hAnsi="Times New Roman" w:cs="Times New Roman"/>
                <w:sz w:val="24"/>
                <w:szCs w:val="24"/>
              </w:rPr>
            </w:pPr>
          </w:p>
        </w:tc>
        <w:tc>
          <w:tcPr>
            <w:tcW w:w="577" w:type="pct"/>
            <w:tcBorders>
              <w:top w:val="nil"/>
              <w:left w:val="nil"/>
              <w:bottom w:val="single" w:sz="4" w:space="0" w:color="auto"/>
              <w:right w:val="nil"/>
            </w:tcBorders>
            <w:vAlign w:val="center"/>
          </w:tcPr>
          <w:p w:rsidR="005936A9" w:rsidRPr="004B0CB6" w:rsidRDefault="005936A9" w:rsidP="00BB3048">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Truck</w:t>
            </w:r>
            <w:r>
              <w:rPr>
                <w:rFonts w:ascii="Times New Roman" w:hAnsi="Times New Roman" w:cs="Times New Roman"/>
                <w:color w:val="000000"/>
                <w:sz w:val="24"/>
                <w:szCs w:val="24"/>
              </w:rPr>
              <w:t xml:space="preserve"> </w:t>
            </w:r>
            <w:r w:rsidRPr="004B0CB6">
              <w:rPr>
                <w:rFonts w:ascii="Times New Roman" w:hAnsi="Times New Roman" w:cs="Times New Roman"/>
                <w:color w:val="000000"/>
                <w:sz w:val="24"/>
                <w:szCs w:val="24"/>
              </w:rPr>
              <w:t>Driver</w:t>
            </w:r>
          </w:p>
        </w:tc>
        <w:tc>
          <w:tcPr>
            <w:tcW w:w="577" w:type="pct"/>
            <w:tcBorders>
              <w:top w:val="nil"/>
              <w:left w:val="nil"/>
              <w:bottom w:val="single" w:sz="4" w:space="0" w:color="auto"/>
              <w:right w:val="nil"/>
            </w:tcBorders>
            <w:vAlign w:val="center"/>
          </w:tcPr>
          <w:p w:rsidR="005936A9" w:rsidRPr="004B0CB6" w:rsidRDefault="005936A9" w:rsidP="00BB3048">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Blacksmith</w:t>
            </w:r>
          </w:p>
        </w:tc>
        <w:tc>
          <w:tcPr>
            <w:tcW w:w="577" w:type="pct"/>
            <w:tcBorders>
              <w:top w:val="nil"/>
              <w:left w:val="nil"/>
              <w:bottom w:val="single" w:sz="4" w:space="0" w:color="auto"/>
              <w:right w:val="nil"/>
            </w:tcBorders>
            <w:vAlign w:val="center"/>
          </w:tcPr>
          <w:p w:rsidR="005936A9" w:rsidRPr="004B0CB6" w:rsidRDefault="005936A9" w:rsidP="00BB3048">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Bus Driver</w:t>
            </w:r>
          </w:p>
        </w:tc>
        <w:tc>
          <w:tcPr>
            <w:tcW w:w="578" w:type="pct"/>
            <w:tcBorders>
              <w:top w:val="nil"/>
              <w:left w:val="nil"/>
              <w:bottom w:val="single" w:sz="4" w:space="0" w:color="auto"/>
              <w:right w:val="nil"/>
            </w:tcBorders>
            <w:vAlign w:val="center"/>
          </w:tcPr>
          <w:p w:rsidR="005936A9" w:rsidRPr="004B0CB6" w:rsidRDefault="005936A9" w:rsidP="00BB3048">
            <w:pPr>
              <w:jc w:val="center"/>
              <w:rPr>
                <w:rFonts w:ascii="Times New Roman" w:hAnsi="Times New Roman" w:cs="Times New Roman"/>
                <w:color w:val="000000"/>
                <w:sz w:val="24"/>
                <w:szCs w:val="24"/>
              </w:rPr>
            </w:pPr>
            <w:r>
              <w:rPr>
                <w:rFonts w:ascii="Times New Roman" w:hAnsi="Times New Roman" w:cs="Times New Roman"/>
                <w:color w:val="000000"/>
                <w:sz w:val="24"/>
                <w:szCs w:val="24"/>
              </w:rPr>
              <w:t>Taxi Driver</w:t>
            </w:r>
          </w:p>
        </w:tc>
        <w:tc>
          <w:tcPr>
            <w:tcW w:w="577" w:type="pct"/>
            <w:tcBorders>
              <w:top w:val="nil"/>
              <w:left w:val="nil"/>
              <w:bottom w:val="single" w:sz="4" w:space="0" w:color="auto"/>
              <w:right w:val="nil"/>
            </w:tcBorders>
            <w:vAlign w:val="center"/>
          </w:tcPr>
          <w:p w:rsidR="005936A9" w:rsidRPr="004B0CB6" w:rsidRDefault="005936A9" w:rsidP="00BB3048">
            <w:pPr>
              <w:jc w:val="center"/>
              <w:rPr>
                <w:rFonts w:ascii="Times New Roman" w:hAnsi="Times New Roman" w:cs="Times New Roman"/>
                <w:color w:val="000000"/>
                <w:sz w:val="24"/>
                <w:szCs w:val="24"/>
              </w:rPr>
            </w:pPr>
            <w:r w:rsidRPr="004B0CB6">
              <w:rPr>
                <w:rFonts w:ascii="Times New Roman" w:hAnsi="Times New Roman" w:cs="Times New Roman"/>
                <w:color w:val="000000"/>
                <w:sz w:val="24"/>
                <w:szCs w:val="24"/>
              </w:rPr>
              <w:t>Expressman</w:t>
            </w:r>
          </w:p>
        </w:tc>
        <w:tc>
          <w:tcPr>
            <w:tcW w:w="577" w:type="pct"/>
            <w:tcBorders>
              <w:top w:val="nil"/>
              <w:left w:val="nil"/>
              <w:bottom w:val="single" w:sz="4" w:space="0" w:color="auto"/>
              <w:right w:val="nil"/>
            </w:tcBorders>
            <w:vAlign w:val="center"/>
          </w:tcPr>
          <w:p w:rsidR="005936A9" w:rsidRPr="004B0CB6" w:rsidRDefault="005936A9" w:rsidP="00BB3048">
            <w:pPr>
              <w:jc w:val="center"/>
              <w:rPr>
                <w:rFonts w:ascii="Times New Roman" w:hAnsi="Times New Roman" w:cs="Times New Roman"/>
                <w:color w:val="000000"/>
                <w:sz w:val="24"/>
                <w:szCs w:val="24"/>
              </w:rPr>
            </w:pPr>
            <w:r>
              <w:rPr>
                <w:rFonts w:ascii="Times New Roman" w:hAnsi="Times New Roman" w:cs="Times New Roman"/>
                <w:color w:val="000000"/>
                <w:sz w:val="24"/>
                <w:szCs w:val="24"/>
              </w:rPr>
              <w:t>Other</w:t>
            </w:r>
          </w:p>
        </w:tc>
        <w:tc>
          <w:tcPr>
            <w:tcW w:w="579" w:type="pct"/>
            <w:tcBorders>
              <w:top w:val="nil"/>
              <w:left w:val="nil"/>
              <w:bottom w:val="single" w:sz="4" w:space="0" w:color="auto"/>
              <w:right w:val="nil"/>
            </w:tcBorders>
            <w:vAlign w:val="center"/>
          </w:tcPr>
          <w:p w:rsidR="005936A9" w:rsidRPr="004B0CB6" w:rsidRDefault="005936A9" w:rsidP="00BB3048">
            <w:pPr>
              <w:jc w:val="center"/>
              <w:rPr>
                <w:rFonts w:ascii="Times New Roman" w:hAnsi="Times New Roman" w:cs="Times New Roman"/>
                <w:color w:val="000000"/>
                <w:sz w:val="24"/>
                <w:szCs w:val="24"/>
              </w:rPr>
            </w:pPr>
            <w:r>
              <w:rPr>
                <w:rFonts w:ascii="Times New Roman" w:hAnsi="Times New Roman" w:cs="Times New Roman"/>
                <w:color w:val="000000"/>
                <w:sz w:val="24"/>
                <w:szCs w:val="24"/>
              </w:rPr>
              <w:t>Not in Labor Force</w:t>
            </w:r>
          </w:p>
        </w:tc>
      </w:tr>
      <w:tr w:rsidR="005936A9" w:rsidRPr="004B0CB6" w:rsidTr="00BB3048">
        <w:trPr>
          <w:trHeight w:val="348"/>
        </w:trPr>
        <w:tc>
          <w:tcPr>
            <w:tcW w:w="958" w:type="pct"/>
            <w:vMerge w:val="restart"/>
            <w:tcBorders>
              <w:top w:val="nil"/>
              <w:left w:val="nil"/>
              <w:right w:val="nil"/>
            </w:tcBorders>
            <w:vAlign w:val="center"/>
          </w:tcPr>
          <w:p w:rsidR="005936A9" w:rsidRPr="004B0CB6" w:rsidRDefault="005936A9" w:rsidP="00BB3048">
            <w:pPr>
              <w:jc w:val="center"/>
              <w:rPr>
                <w:rFonts w:ascii="Times New Roman" w:hAnsi="Times New Roman" w:cs="Times New Roman"/>
                <w:sz w:val="24"/>
                <w:szCs w:val="24"/>
              </w:rPr>
            </w:pPr>
            <w:r>
              <w:rPr>
                <w:rFonts w:ascii="Times New Roman" w:hAnsi="Times New Roman" w:cs="Times New Roman"/>
                <w:sz w:val="24"/>
                <w:szCs w:val="24"/>
              </w:rPr>
              <w:t>Decrease</w:t>
            </w:r>
            <w:r w:rsidRPr="004B0CB6">
              <w:rPr>
                <w:rFonts w:ascii="Times New Roman" w:hAnsi="Times New Roman" w:cs="Times New Roman"/>
                <w:sz w:val="24"/>
                <w:szCs w:val="24"/>
              </w:rPr>
              <w:t xml:space="preserve"> in Number of Teamsters</w:t>
            </w:r>
          </w:p>
        </w:tc>
        <w:tc>
          <w:tcPr>
            <w:tcW w:w="577" w:type="pct"/>
            <w:tcBorders>
              <w:top w:val="single" w:sz="4" w:space="0" w:color="auto"/>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0.1948**</w:t>
            </w:r>
          </w:p>
        </w:tc>
        <w:tc>
          <w:tcPr>
            <w:tcW w:w="577" w:type="pct"/>
            <w:tcBorders>
              <w:top w:val="single" w:sz="4" w:space="0" w:color="auto"/>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-0.1044**</w:t>
            </w:r>
          </w:p>
        </w:tc>
        <w:tc>
          <w:tcPr>
            <w:tcW w:w="577" w:type="pct"/>
            <w:tcBorders>
              <w:top w:val="single" w:sz="4" w:space="0" w:color="auto"/>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0.0066**</w:t>
            </w:r>
          </w:p>
        </w:tc>
        <w:tc>
          <w:tcPr>
            <w:tcW w:w="577" w:type="pct"/>
            <w:tcBorders>
              <w:top w:val="single" w:sz="4" w:space="0" w:color="auto"/>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0.0037**</w:t>
            </w:r>
          </w:p>
        </w:tc>
        <w:tc>
          <w:tcPr>
            <w:tcW w:w="577" w:type="pct"/>
            <w:tcBorders>
              <w:top w:val="single" w:sz="4" w:space="0" w:color="auto"/>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-0.0410**</w:t>
            </w:r>
          </w:p>
        </w:tc>
        <w:tc>
          <w:tcPr>
            <w:tcW w:w="577" w:type="pct"/>
            <w:tcBorders>
              <w:top w:val="single" w:sz="4" w:space="0" w:color="auto"/>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-1.2474**</w:t>
            </w:r>
          </w:p>
        </w:tc>
        <w:tc>
          <w:tcPr>
            <w:tcW w:w="578" w:type="pct"/>
            <w:tcBorders>
              <w:top w:val="single" w:sz="4" w:space="0" w:color="auto"/>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2.1877**</w:t>
            </w:r>
          </w:p>
        </w:tc>
      </w:tr>
      <w:tr w:rsidR="005936A9" w:rsidRPr="004B0CB6" w:rsidTr="00BB3048">
        <w:trPr>
          <w:trHeight w:val="348"/>
        </w:trPr>
        <w:tc>
          <w:tcPr>
            <w:tcW w:w="958" w:type="pct"/>
            <w:vMerge/>
            <w:tcBorders>
              <w:left w:val="nil"/>
              <w:bottom w:val="nil"/>
              <w:right w:val="nil"/>
            </w:tcBorders>
            <w:vAlign w:val="center"/>
          </w:tcPr>
          <w:p w:rsidR="005936A9" w:rsidRPr="004B0CB6" w:rsidRDefault="005936A9" w:rsidP="00BB3048">
            <w:pPr>
              <w:jc w:val="center"/>
              <w:rPr>
                <w:rFonts w:ascii="Times New Roman" w:hAnsi="Times New Roman" w:cs="Times New Roman"/>
                <w:sz w:val="24"/>
                <w:szCs w:val="24"/>
              </w:rPr>
            </w:pP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(0.0015)</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(0.0004)</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(0.0144)</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(0.0135)</w:t>
            </w:r>
          </w:p>
        </w:tc>
      </w:tr>
      <w:tr w:rsidR="005936A9" w:rsidRPr="004B0CB6" w:rsidTr="00BB3048">
        <w:trPr>
          <w:trHeight w:val="348"/>
        </w:trPr>
        <w:tc>
          <w:tcPr>
            <w:tcW w:w="958" w:type="pct"/>
            <w:vMerge w:val="restart"/>
            <w:tcBorders>
              <w:top w:val="nil"/>
              <w:left w:val="nil"/>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Change in Population</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0.0033**</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0.0017**</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0.0003**</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0.6109**</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0.3836**</w:t>
            </w:r>
          </w:p>
        </w:tc>
      </w:tr>
      <w:tr w:rsidR="005936A9" w:rsidRPr="004B0CB6" w:rsidTr="00BB3048">
        <w:trPr>
          <w:trHeight w:val="348"/>
        </w:trPr>
        <w:tc>
          <w:tcPr>
            <w:tcW w:w="958" w:type="pct"/>
            <w:vMerge/>
            <w:tcBorders>
              <w:left w:val="nil"/>
              <w:bottom w:val="nil"/>
              <w:right w:val="nil"/>
            </w:tcBorders>
            <w:vAlign w:val="center"/>
          </w:tcPr>
          <w:p w:rsidR="005936A9" w:rsidRPr="004B0CB6" w:rsidRDefault="005936A9" w:rsidP="00BB3048">
            <w:pPr>
              <w:jc w:val="center"/>
              <w:rPr>
                <w:rFonts w:ascii="Times New Roman" w:hAnsi="Times New Roman" w:cs="Times New Roman"/>
                <w:sz w:val="24"/>
                <w:szCs w:val="24"/>
              </w:rPr>
            </w:pP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(0.0001)</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(0.0001)</w:t>
            </w:r>
          </w:p>
        </w:tc>
      </w:tr>
      <w:tr w:rsidR="005936A9" w:rsidRPr="004B0CB6" w:rsidTr="00BB3048">
        <w:trPr>
          <w:trHeight w:val="348"/>
        </w:trPr>
        <w:tc>
          <w:tcPr>
            <w:tcW w:w="958" w:type="pct"/>
            <w:vMerge w:val="restart"/>
            <w:tcBorders>
              <w:top w:val="nil"/>
              <w:left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r>
              <w:rPr>
                <w:rFonts w:ascii="Times New Roman" w:hAnsi="Times New Roman" w:cs="Times New Roman"/>
                <w:color w:val="000000"/>
                <w:sz w:val="24"/>
                <w:szCs w:val="24"/>
              </w:rPr>
              <w:t>Log Base Year Population</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12.6207**</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-1.8596**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1.0499**</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0.8331**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-0.7895**</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-108.9865**</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97.1321**</w:t>
            </w:r>
          </w:p>
        </w:tc>
      </w:tr>
      <w:tr w:rsidR="005936A9" w:rsidRPr="004B0CB6" w:rsidTr="00BB3048">
        <w:trPr>
          <w:trHeight w:val="348"/>
        </w:trPr>
        <w:tc>
          <w:tcPr>
            <w:tcW w:w="958" w:type="pct"/>
            <w:vMerge/>
            <w:tcBorders>
              <w:left w:val="nil"/>
              <w:bottom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(0.4986)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(0.1301)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(0.0284)</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(0.0358)</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(0.0432)</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(4.8668)</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(4.5775)</w:t>
            </w:r>
          </w:p>
        </w:tc>
      </w:tr>
      <w:tr w:rsidR="005936A9" w:rsidRPr="004B0CB6" w:rsidTr="00BB3048">
        <w:trPr>
          <w:trHeight w:val="348"/>
        </w:trPr>
        <w:tc>
          <w:tcPr>
            <w:tcW w:w="958" w:type="pct"/>
            <w:vMerge w:val="restart"/>
            <w:tcBorders>
              <w:top w:val="nil"/>
              <w:left w:val="nil"/>
              <w:right w:val="nil"/>
            </w:tcBorders>
            <w:vAlign w:val="center"/>
          </w:tcPr>
          <w:p w:rsidR="005936A9" w:rsidRPr="004B0CB6" w:rsidRDefault="005936A9" w:rsidP="00BB3048">
            <w:pPr>
              <w:jc w:val="center"/>
              <w:rPr>
                <w:rFonts w:ascii="Times New Roman" w:hAnsi="Times New Roman" w:cs="Times New Roman"/>
                <w:sz w:val="24"/>
                <w:szCs w:val="24"/>
              </w:rPr>
            </w:pPr>
            <w:r>
              <w:rPr>
                <w:rFonts w:ascii="Times New Roman" w:hAnsi="Times New Roman" w:cs="Times New Roman"/>
                <w:sz w:val="24"/>
                <w:szCs w:val="24"/>
              </w:rPr>
              <w:t xml:space="preserve">Male (% of Population) </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14.9966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-18.8022**</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-1.3065</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2.9131*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6.4087**</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1043.8845**</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-1048.094**</w:t>
            </w:r>
          </w:p>
        </w:tc>
      </w:tr>
      <w:tr w:rsidR="005936A9" w:rsidRPr="004B0CB6" w:rsidTr="00BB3048">
        <w:trPr>
          <w:trHeight w:val="348"/>
        </w:trPr>
        <w:tc>
          <w:tcPr>
            <w:tcW w:w="958" w:type="pct"/>
            <w:vMerge/>
            <w:tcBorders>
              <w:left w:val="nil"/>
              <w:bottom w:val="nil"/>
              <w:right w:val="nil"/>
            </w:tcBorders>
            <w:vAlign w:val="center"/>
          </w:tcPr>
          <w:p w:rsidR="005936A9" w:rsidRPr="004B0CB6" w:rsidRDefault="005936A9" w:rsidP="00BB3048">
            <w:pPr>
              <w:jc w:val="center"/>
              <w:rPr>
                <w:rFonts w:ascii="Times New Roman" w:hAnsi="Times New Roman" w:cs="Times New Roman"/>
                <w:sz w:val="24"/>
                <w:szCs w:val="24"/>
              </w:rPr>
            </w:pP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(18.7480)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(4.8925)</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(1.0683)</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(1.3469)</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(1.6231)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(183.0113)</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(172.1309)</w:t>
            </w:r>
          </w:p>
        </w:tc>
      </w:tr>
      <w:tr w:rsidR="005936A9" w:rsidRPr="004B0CB6" w:rsidTr="00BB3048">
        <w:trPr>
          <w:trHeight w:val="348"/>
        </w:trPr>
        <w:tc>
          <w:tcPr>
            <w:tcW w:w="958" w:type="pct"/>
            <w:vMerge w:val="restart"/>
            <w:tcBorders>
              <w:top w:val="nil"/>
              <w:left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Working Males 16-60 </w:t>
            </w:r>
            <w:r w:rsidRPr="004C6CAD">
              <w:rPr>
                <w:rFonts w:ascii="Times New Roman" w:hAnsi="Times New Roman" w:cs="Times New Roman"/>
                <w:color w:val="000000"/>
                <w:sz w:val="24"/>
                <w:szCs w:val="24"/>
              </w:rPr>
              <w:t>(% of Population)</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71.7183**</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-2.2506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4.4199**</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1.6178</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-2.8283</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-1019.315**</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946.6383**</w:t>
            </w:r>
          </w:p>
        </w:tc>
      </w:tr>
      <w:tr w:rsidR="005936A9" w:rsidRPr="004B0CB6" w:rsidTr="00BB3048">
        <w:trPr>
          <w:trHeight w:val="348"/>
        </w:trPr>
        <w:tc>
          <w:tcPr>
            <w:tcW w:w="958" w:type="pct"/>
            <w:vMerge/>
            <w:tcBorders>
              <w:left w:val="nil"/>
              <w:bottom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(21.9728)</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(5.7340)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(1.2521)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(1.5786)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(1.9023)</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(214.4903)</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(201.7384)</w:t>
            </w:r>
          </w:p>
        </w:tc>
      </w:tr>
      <w:tr w:rsidR="005936A9" w:rsidRPr="004B0CB6" w:rsidTr="00BB3048">
        <w:trPr>
          <w:trHeight w:val="348"/>
        </w:trPr>
        <w:tc>
          <w:tcPr>
            <w:tcW w:w="958" w:type="pct"/>
            <w:vMerge w:val="restart"/>
            <w:tcBorders>
              <w:top w:val="nil"/>
              <w:left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r>
              <w:rPr>
                <w:rFonts w:ascii="Times New Roman" w:hAnsi="Times New Roman" w:cs="Times New Roman"/>
                <w:color w:val="000000"/>
                <w:sz w:val="24"/>
                <w:szCs w:val="24"/>
              </w:rPr>
              <w:t>Labor Force Participation Rate</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50.7606**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3.2989</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4.6024**</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3.6102**</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-2.4349</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-701.4166**</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641.5795**</w:t>
            </w:r>
          </w:p>
        </w:tc>
      </w:tr>
      <w:tr w:rsidR="005936A9" w:rsidRPr="004B0CB6" w:rsidTr="00BB3048">
        <w:trPr>
          <w:trHeight w:val="348"/>
        </w:trPr>
        <w:tc>
          <w:tcPr>
            <w:tcW w:w="958" w:type="pct"/>
            <w:vMerge/>
            <w:tcBorders>
              <w:left w:val="nil"/>
              <w:bottom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(14.8757)</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(3.8820)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(0.8477)</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(1.0687)</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(1.2879)</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(145.2113)</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(136.5782)</w:t>
            </w:r>
          </w:p>
        </w:tc>
      </w:tr>
      <w:tr w:rsidR="005936A9" w:rsidRPr="004B0CB6" w:rsidTr="00BB3048">
        <w:trPr>
          <w:trHeight w:val="348"/>
        </w:trPr>
        <w:tc>
          <w:tcPr>
            <w:tcW w:w="958" w:type="pct"/>
            <w:vMerge w:val="restart"/>
            <w:tcBorders>
              <w:top w:val="nil"/>
              <w:left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Homeowners </w:t>
            </w:r>
            <w:r w:rsidRPr="004C6CAD">
              <w:rPr>
                <w:rFonts w:ascii="Times New Roman" w:hAnsi="Times New Roman" w:cs="Times New Roman"/>
                <w:color w:val="000000"/>
                <w:sz w:val="24"/>
                <w:szCs w:val="24"/>
              </w:rPr>
              <w:t>(% of Population)</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60.5396**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-22.4003**</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3.0650**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2.9731**</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2.6124**</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-359.9876**</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313.1979**</w:t>
            </w:r>
          </w:p>
        </w:tc>
      </w:tr>
      <w:tr w:rsidR="005936A9" w:rsidRPr="004B0CB6" w:rsidTr="00BB3048">
        <w:trPr>
          <w:trHeight w:val="348"/>
        </w:trPr>
        <w:tc>
          <w:tcPr>
            <w:tcW w:w="958" w:type="pct"/>
            <w:vMerge/>
            <w:tcBorders>
              <w:left w:val="nil"/>
              <w:bottom w:val="nil"/>
              <w:right w:val="nil"/>
            </w:tcBorders>
            <w:vAlign w:val="center"/>
          </w:tcPr>
          <w:p w:rsidR="005936A9" w:rsidRPr="004B0CB6" w:rsidRDefault="005936A9" w:rsidP="00BB3048">
            <w:pPr>
              <w:jc w:val="center"/>
              <w:rPr>
                <w:rFonts w:ascii="Times New Roman" w:hAnsi="Times New Roman" w:cs="Times New Roman"/>
                <w:color w:val="000000"/>
                <w:sz w:val="24"/>
                <w:szCs w:val="24"/>
              </w:rPr>
            </w:pP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(3.7998)</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(0.9916)</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(0.2165)</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(0.2730)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(0.3290)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(37.0923)</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(34.8871)</w:t>
            </w:r>
          </w:p>
        </w:tc>
      </w:tr>
      <w:tr w:rsidR="005936A9" w:rsidRPr="004B0CB6" w:rsidTr="00BB3048">
        <w:trPr>
          <w:trHeight w:val="348"/>
        </w:trPr>
        <w:tc>
          <w:tcPr>
            <w:tcW w:w="958" w:type="pct"/>
            <w:tcBorders>
              <w:top w:val="nil"/>
              <w:left w:val="nil"/>
              <w:bottom w:val="nil"/>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N</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88240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88240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88240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88240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88240</w:t>
            </w:r>
          </w:p>
        </w:tc>
        <w:tc>
          <w:tcPr>
            <w:tcW w:w="577"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88240</w:t>
            </w:r>
          </w:p>
        </w:tc>
        <w:tc>
          <w:tcPr>
            <w:tcW w:w="578" w:type="pct"/>
            <w:tcBorders>
              <w:top w:val="nil"/>
              <w:left w:val="nil"/>
              <w:bottom w:val="nil"/>
              <w:right w:val="nil"/>
            </w:tcBorders>
            <w:vAlign w:val="center"/>
          </w:tcPr>
          <w:p w:rsidR="005936A9" w:rsidRPr="004C6CAD" w:rsidRDefault="005936A9" w:rsidP="00BB3048">
            <w:pPr>
              <w:jc w:val="center"/>
              <w:rPr>
                <w:rFonts w:ascii="Times New Roman" w:hAnsi="Times New Roman" w:cs="Times New Roman"/>
                <w:color w:val="000000"/>
                <w:sz w:val="24"/>
                <w:szCs w:val="24"/>
              </w:rPr>
            </w:pPr>
            <w:r w:rsidRPr="004C6CAD">
              <w:rPr>
                <w:rFonts w:ascii="Times New Roman" w:hAnsi="Times New Roman" w:cs="Times New Roman"/>
                <w:color w:val="000000"/>
                <w:sz w:val="24"/>
                <w:szCs w:val="24"/>
              </w:rPr>
              <w:t>88240</w:t>
            </w:r>
          </w:p>
        </w:tc>
      </w:tr>
      <w:tr w:rsidR="005936A9" w:rsidRPr="004B0CB6" w:rsidTr="00BB3048">
        <w:trPr>
          <w:trHeight w:val="151"/>
        </w:trPr>
        <w:tc>
          <w:tcPr>
            <w:tcW w:w="5000" w:type="pct"/>
            <w:gridSpan w:val="8"/>
            <w:tcBorders>
              <w:top w:val="double" w:sz="4" w:space="0" w:color="auto"/>
              <w:left w:val="nil"/>
              <w:bottom w:val="nil"/>
              <w:right w:val="nil"/>
            </w:tcBorders>
            <w:vAlign w:val="center"/>
          </w:tcPr>
          <w:p w:rsidR="005936A9" w:rsidRPr="004B0CB6" w:rsidRDefault="005936A9" w:rsidP="00BB3048">
            <w:pPr>
              <w:rPr>
                <w:rFonts w:ascii="Times New Roman" w:hAnsi="Times New Roman" w:cs="Times New Roman"/>
                <w:sz w:val="24"/>
                <w:szCs w:val="24"/>
              </w:rPr>
            </w:pPr>
          </w:p>
        </w:tc>
      </w:tr>
      <w:tr w:rsidR="005936A9" w:rsidRPr="004B0CB6" w:rsidTr="00BB3048">
        <w:trPr>
          <w:trHeight w:val="713"/>
        </w:trPr>
        <w:tc>
          <w:tcPr>
            <w:tcW w:w="5000" w:type="pct"/>
            <w:gridSpan w:val="8"/>
            <w:tcBorders>
              <w:top w:val="nil"/>
              <w:left w:val="nil"/>
              <w:bottom w:val="nil"/>
              <w:right w:val="nil"/>
            </w:tcBorders>
            <w:vAlign w:val="center"/>
          </w:tcPr>
          <w:p w:rsidR="005936A9" w:rsidRPr="004B0CB6" w:rsidRDefault="005936A9" w:rsidP="00BB3048">
            <w:pPr>
              <w:rPr>
                <w:rFonts w:ascii="Times New Roman" w:hAnsi="Times New Roman" w:cs="Times New Roman"/>
                <w:sz w:val="24"/>
                <w:szCs w:val="24"/>
              </w:rPr>
            </w:pPr>
            <w:r w:rsidRPr="004B0CB6">
              <w:rPr>
                <w:rFonts w:ascii="Times New Roman" w:hAnsi="Times New Roman" w:cs="Times New Roman"/>
                <w:sz w:val="24"/>
                <w:szCs w:val="24"/>
              </w:rPr>
              <w:t>Notes: Columns are outcome variables,</w:t>
            </w:r>
            <w:r>
              <w:rPr>
                <w:rFonts w:ascii="Times New Roman" w:hAnsi="Times New Roman" w:cs="Times New Roman"/>
                <w:sz w:val="24"/>
                <w:szCs w:val="24"/>
              </w:rPr>
              <w:t xml:space="preserve"> and</w:t>
            </w:r>
            <w:r w:rsidRPr="004B0CB6">
              <w:rPr>
                <w:rFonts w:ascii="Times New Roman" w:hAnsi="Times New Roman" w:cs="Times New Roman"/>
                <w:sz w:val="24"/>
                <w:szCs w:val="24"/>
              </w:rPr>
              <w:t xml:space="preserve"> rows are regressors. Unit of analysis is cities in U.S. census years 1900-1930 which have a crosswalk match to the subsequent census year.</w:t>
            </w:r>
            <w:r w:rsidRPr="004B0CB6">
              <w:rPr>
                <w:rFonts w:ascii="Times New Roman" w:hAnsi="Times New Roman" w:cs="Times New Roman"/>
                <w:i/>
                <w:sz w:val="24"/>
                <w:szCs w:val="24"/>
              </w:rPr>
              <w:t xml:space="preserve"> </w:t>
            </w:r>
            <w:r>
              <w:rPr>
                <w:rFonts w:ascii="Times New Roman" w:hAnsi="Times New Roman" w:cs="Times New Roman"/>
                <w:i/>
                <w:sz w:val="24"/>
                <w:szCs w:val="24"/>
              </w:rPr>
              <w:t>Decrease</w:t>
            </w:r>
            <w:r w:rsidRPr="004B0CB6">
              <w:rPr>
                <w:rFonts w:ascii="Times New Roman" w:hAnsi="Times New Roman" w:cs="Times New Roman"/>
                <w:i/>
                <w:sz w:val="24"/>
                <w:szCs w:val="24"/>
              </w:rPr>
              <w:t xml:space="preserve"> in Number of Teamsters</w:t>
            </w:r>
            <w:r w:rsidRPr="004B0CB6">
              <w:rPr>
                <w:rFonts w:ascii="Times New Roman" w:hAnsi="Times New Roman" w:cs="Times New Roman"/>
                <w:sz w:val="24"/>
                <w:szCs w:val="24"/>
              </w:rPr>
              <w:t xml:space="preserve"> refers to the difference between the number of teamsters in a given city in census year </w:t>
            </w:r>
            <w:r>
              <w:rPr>
                <w:rFonts w:ascii="Times New Roman" w:hAnsi="Times New Roman" w:cs="Times New Roman"/>
                <w:sz w:val="24"/>
                <w:szCs w:val="24"/>
              </w:rPr>
              <w:t>1</w:t>
            </w:r>
            <w:r w:rsidRPr="004B0CB6">
              <w:rPr>
                <w:rFonts w:ascii="Times New Roman" w:hAnsi="Times New Roman" w:cs="Times New Roman"/>
                <w:sz w:val="24"/>
                <w:szCs w:val="24"/>
              </w:rPr>
              <w:t xml:space="preserve"> and the number of teamsters in the same city in the </w:t>
            </w:r>
            <w:r>
              <w:rPr>
                <w:rFonts w:ascii="Times New Roman" w:hAnsi="Times New Roman" w:cs="Times New Roman"/>
                <w:sz w:val="24"/>
                <w:szCs w:val="24"/>
              </w:rPr>
              <w:t>subsequent</w:t>
            </w:r>
            <w:r w:rsidRPr="004B0CB6">
              <w:rPr>
                <w:rFonts w:ascii="Times New Roman" w:hAnsi="Times New Roman" w:cs="Times New Roman"/>
                <w:sz w:val="24"/>
                <w:szCs w:val="24"/>
              </w:rPr>
              <w:t xml:space="preserve"> census. </w:t>
            </w:r>
            <w:r w:rsidRPr="004B0CB6">
              <w:rPr>
                <w:rFonts w:ascii="Times New Roman" w:hAnsi="Times New Roman" w:cs="Times New Roman"/>
                <w:i/>
                <w:sz w:val="24"/>
                <w:szCs w:val="24"/>
              </w:rPr>
              <w:t>Change in Population</w:t>
            </w:r>
            <w:r w:rsidRPr="004B0CB6">
              <w:rPr>
                <w:rFonts w:ascii="Times New Roman" w:hAnsi="Times New Roman" w:cs="Times New Roman"/>
                <w:sz w:val="24"/>
                <w:szCs w:val="24"/>
              </w:rPr>
              <w:t xml:space="preserve"> is the difference between city population in census year 2 and city population in the previous census. </w:t>
            </w:r>
            <w:r w:rsidRPr="004B0CB6">
              <w:rPr>
                <w:rFonts w:ascii="Times New Roman" w:hAnsi="Times New Roman" w:cs="Times New Roman"/>
                <w:i/>
                <w:sz w:val="24"/>
                <w:szCs w:val="24"/>
              </w:rPr>
              <w:t>Blacksmith</w:t>
            </w:r>
            <w:r w:rsidRPr="004B0CB6">
              <w:rPr>
                <w:rFonts w:ascii="Times New Roman" w:hAnsi="Times New Roman" w:cs="Times New Roman"/>
                <w:sz w:val="24"/>
                <w:szCs w:val="24"/>
              </w:rPr>
              <w:t xml:space="preserve"> refers to the difference between the number of blacksmiths in a city in census year 2 and the number of blacksmiths in the same city in the previous census year. Models include year</w:t>
            </w:r>
            <w:r>
              <w:rPr>
                <w:rFonts w:ascii="Times New Roman" w:hAnsi="Times New Roman" w:cs="Times New Roman"/>
                <w:sz w:val="24"/>
                <w:szCs w:val="24"/>
              </w:rPr>
              <w:t xml:space="preserve"> and state</w:t>
            </w:r>
            <w:r w:rsidRPr="004B0CB6">
              <w:rPr>
                <w:rFonts w:ascii="Times New Roman" w:hAnsi="Times New Roman" w:cs="Times New Roman"/>
                <w:sz w:val="24"/>
                <w:szCs w:val="24"/>
              </w:rPr>
              <w:t xml:space="preserve"> fixed effects. Standard errors </w:t>
            </w:r>
            <w:r>
              <w:rPr>
                <w:rFonts w:ascii="Times New Roman" w:hAnsi="Times New Roman" w:cs="Times New Roman"/>
                <w:sz w:val="24"/>
                <w:szCs w:val="24"/>
              </w:rPr>
              <w:t xml:space="preserve">are </w:t>
            </w:r>
            <w:r w:rsidRPr="004B0CB6">
              <w:rPr>
                <w:rFonts w:ascii="Times New Roman" w:hAnsi="Times New Roman" w:cs="Times New Roman"/>
                <w:sz w:val="24"/>
                <w:szCs w:val="24"/>
              </w:rPr>
              <w:t>in parentheses. ** denotes significance at the 5% level and * at the 10% level.</w:t>
            </w:r>
          </w:p>
        </w:tc>
      </w:tr>
    </w:tbl>
    <w:p w:rsidR="005936A9" w:rsidRDefault="005936A9" w:rsidP="005936A9">
      <w:pPr>
        <w:rPr>
          <w:rFonts w:ascii="Times New Roman" w:hAnsi="Times New Roman" w:cs="Times New Roman"/>
          <w:sz w:val="24"/>
          <w:szCs w:val="24"/>
        </w:rPr>
      </w:pPr>
    </w:p>
    <w:p w:rsidR="005936A9" w:rsidRPr="005936A9" w:rsidRDefault="005936A9" w:rsidP="005936A9">
      <w:pPr>
        <w:rPr>
          <w:rFonts w:ascii="Times New Roman" w:hAnsi="Times New Roman" w:cs="Times New Roman"/>
          <w:sz w:val="24"/>
          <w:szCs w:val="24"/>
        </w:rPr>
      </w:pPr>
      <w:r w:rsidRPr="005936A9">
        <w:rPr>
          <w:rFonts w:ascii="Times New Roman" w:hAnsi="Times New Roman" w:cs="Times New Roman"/>
          <w:sz w:val="24"/>
          <w:szCs w:val="24"/>
        </w:rPr>
        <w:lastRenderedPageBreak/>
        <w:tab/>
        <w:t>Table 4 shows the correlation between teamster job losses and job losses/gains for other occupations. I like this regression because I think that it is a lot easier to interpret than the other regressions.</w:t>
      </w:r>
    </w:p>
    <w:p w:rsidR="005936A9" w:rsidRDefault="005936A9" w:rsidP="00F13107">
      <w:pPr>
        <w:ind w:firstLine="720"/>
        <w:rPr>
          <w:rFonts w:ascii="Times New Roman" w:hAnsi="Times New Roman" w:cs="Times New Roman"/>
          <w:sz w:val="24"/>
          <w:szCs w:val="24"/>
        </w:rPr>
      </w:pPr>
      <w:r w:rsidRPr="005936A9">
        <w:rPr>
          <w:rFonts w:ascii="Times New Roman" w:hAnsi="Times New Roman" w:cs="Times New Roman"/>
          <w:sz w:val="24"/>
          <w:szCs w:val="24"/>
        </w:rPr>
        <w:t xml:space="preserve">If a city loses 100 teamsters from one census year to the next, the city will also lose roughly </w:t>
      </w:r>
      <w:r w:rsidR="00AF4EB0">
        <w:rPr>
          <w:rFonts w:ascii="Times New Roman" w:hAnsi="Times New Roman" w:cs="Times New Roman"/>
          <w:sz w:val="24"/>
          <w:szCs w:val="24"/>
        </w:rPr>
        <w:t>10</w:t>
      </w:r>
      <w:r w:rsidRPr="005936A9">
        <w:rPr>
          <w:rFonts w:ascii="Times New Roman" w:hAnsi="Times New Roman" w:cs="Times New Roman"/>
          <w:sz w:val="24"/>
          <w:szCs w:val="24"/>
        </w:rPr>
        <w:t xml:space="preserve"> blacksmiths, </w:t>
      </w:r>
      <w:r w:rsidR="00AF4EB0">
        <w:rPr>
          <w:rFonts w:ascii="Times New Roman" w:hAnsi="Times New Roman" w:cs="Times New Roman"/>
          <w:sz w:val="24"/>
          <w:szCs w:val="24"/>
        </w:rPr>
        <w:t>4</w:t>
      </w:r>
      <w:r w:rsidRPr="005936A9">
        <w:rPr>
          <w:rFonts w:ascii="Times New Roman" w:hAnsi="Times New Roman" w:cs="Times New Roman"/>
          <w:sz w:val="24"/>
          <w:szCs w:val="24"/>
        </w:rPr>
        <w:t xml:space="preserve"> expressmen, and </w:t>
      </w:r>
      <w:r w:rsidR="00AF4EB0">
        <w:rPr>
          <w:rFonts w:ascii="Times New Roman" w:hAnsi="Times New Roman" w:cs="Times New Roman"/>
          <w:sz w:val="24"/>
          <w:szCs w:val="24"/>
        </w:rPr>
        <w:t>124 workers in non-teamster-related occupations</w:t>
      </w:r>
      <w:r w:rsidRPr="005936A9">
        <w:rPr>
          <w:rFonts w:ascii="Times New Roman" w:hAnsi="Times New Roman" w:cs="Times New Roman"/>
          <w:sz w:val="24"/>
          <w:szCs w:val="24"/>
        </w:rPr>
        <w:t xml:space="preserve">. However, the city should also gain </w:t>
      </w:r>
      <w:r w:rsidR="00AF4EB0">
        <w:rPr>
          <w:rFonts w:ascii="Times New Roman" w:hAnsi="Times New Roman" w:cs="Times New Roman"/>
          <w:sz w:val="24"/>
          <w:szCs w:val="24"/>
        </w:rPr>
        <w:t>19</w:t>
      </w:r>
      <w:r w:rsidRPr="005936A9">
        <w:rPr>
          <w:rFonts w:ascii="Times New Roman" w:hAnsi="Times New Roman" w:cs="Times New Roman"/>
          <w:sz w:val="24"/>
          <w:szCs w:val="24"/>
        </w:rPr>
        <w:t xml:space="preserve"> truck drivers, </w:t>
      </w:r>
      <w:r w:rsidR="00AF4EB0">
        <w:rPr>
          <w:rFonts w:ascii="Times New Roman" w:hAnsi="Times New Roman" w:cs="Times New Roman"/>
          <w:sz w:val="24"/>
          <w:szCs w:val="24"/>
        </w:rPr>
        <w:t xml:space="preserve">1 bus driver, </w:t>
      </w:r>
      <w:r w:rsidRPr="005936A9">
        <w:rPr>
          <w:rFonts w:ascii="Times New Roman" w:hAnsi="Times New Roman" w:cs="Times New Roman"/>
          <w:sz w:val="24"/>
          <w:szCs w:val="24"/>
        </w:rPr>
        <w:t xml:space="preserve">and </w:t>
      </w:r>
      <w:r w:rsidR="00F13107">
        <w:rPr>
          <w:rFonts w:ascii="Times New Roman" w:hAnsi="Times New Roman" w:cs="Times New Roman"/>
          <w:sz w:val="24"/>
          <w:szCs w:val="24"/>
        </w:rPr>
        <w:t>219</w:t>
      </w:r>
      <w:r w:rsidRPr="005936A9">
        <w:rPr>
          <w:rFonts w:ascii="Times New Roman" w:hAnsi="Times New Roman" w:cs="Times New Roman"/>
          <w:sz w:val="24"/>
          <w:szCs w:val="24"/>
        </w:rPr>
        <w:t xml:space="preserve"> people who are either unemployed</w:t>
      </w:r>
      <w:r w:rsidR="00F13107">
        <w:rPr>
          <w:rFonts w:ascii="Times New Roman" w:hAnsi="Times New Roman" w:cs="Times New Roman"/>
          <w:sz w:val="24"/>
          <w:szCs w:val="24"/>
        </w:rPr>
        <w:t xml:space="preserve"> or not in the labor force</w:t>
      </w:r>
      <w:r w:rsidRPr="005936A9">
        <w:rPr>
          <w:rFonts w:ascii="Times New Roman" w:hAnsi="Times New Roman" w:cs="Times New Roman"/>
          <w:sz w:val="24"/>
          <w:szCs w:val="24"/>
        </w:rPr>
        <w:t xml:space="preserve">. Each individual in a city is either a teamster or one of the categories listed as the columns of Table 4. So, we expect that a city that loses 100 teamsters should gain about 100 people in other occupations. Thus, the sum of the regression coefficients in the </w:t>
      </w:r>
      <w:r w:rsidR="00F13107">
        <w:rPr>
          <w:rFonts w:ascii="Times New Roman" w:hAnsi="Times New Roman" w:cs="Times New Roman"/>
          <w:sz w:val="24"/>
          <w:szCs w:val="24"/>
        </w:rPr>
        <w:t>Decrease</w:t>
      </w:r>
      <w:r w:rsidRPr="005936A9">
        <w:rPr>
          <w:rFonts w:ascii="Times New Roman" w:hAnsi="Times New Roman" w:cs="Times New Roman"/>
          <w:sz w:val="24"/>
          <w:szCs w:val="24"/>
        </w:rPr>
        <w:t xml:space="preserve"> in the Number of Teamsters row should sum to a number close to one</w:t>
      </w:r>
      <w:r w:rsidR="00F13107">
        <w:rPr>
          <w:rFonts w:ascii="Times New Roman" w:hAnsi="Times New Roman" w:cs="Times New Roman"/>
          <w:sz w:val="24"/>
          <w:szCs w:val="24"/>
        </w:rPr>
        <w:t>, which they do.</w:t>
      </w:r>
    </w:p>
    <w:p w:rsidR="00F13107" w:rsidRPr="005936A9" w:rsidRDefault="00F13107" w:rsidP="005936A9">
      <w:pPr>
        <w:rPr>
          <w:rFonts w:ascii="Times New Roman" w:hAnsi="Times New Roman" w:cs="Times New Roman"/>
          <w:sz w:val="24"/>
          <w:szCs w:val="24"/>
        </w:rPr>
      </w:pPr>
      <w:r>
        <w:rPr>
          <w:rFonts w:ascii="Times New Roman" w:hAnsi="Times New Roman" w:cs="Times New Roman"/>
          <w:sz w:val="24"/>
          <w:szCs w:val="24"/>
        </w:rPr>
        <w:tab/>
      </w:r>
      <w:r w:rsidR="00A733D3">
        <w:rPr>
          <w:rFonts w:ascii="Times New Roman" w:hAnsi="Times New Roman" w:cs="Times New Roman"/>
          <w:sz w:val="24"/>
          <w:szCs w:val="24"/>
        </w:rPr>
        <w:t>I think an important thing to note is that this analysis does not tell us which occupations teamsters moved into when they were displaced by automobiles. I</w:t>
      </w:r>
      <w:r w:rsidR="002B5D8C">
        <w:rPr>
          <w:rFonts w:ascii="Times New Roman" w:hAnsi="Times New Roman" w:cs="Times New Roman"/>
          <w:sz w:val="24"/>
          <w:szCs w:val="24"/>
        </w:rPr>
        <w:t xml:space="preserve">nstead, it tells us how the structure of the labor force changed when teamsters were displaced. Some of the displaced teamsters certainly moved into the occupations in Table 4, but </w:t>
      </w:r>
      <w:r w:rsidR="00364DA9">
        <w:rPr>
          <w:rFonts w:ascii="Times New Roman" w:hAnsi="Times New Roman" w:cs="Times New Roman"/>
          <w:sz w:val="24"/>
          <w:szCs w:val="24"/>
        </w:rPr>
        <w:t>this regression also captures</w:t>
      </w:r>
      <w:r w:rsidR="002B5D8C">
        <w:rPr>
          <w:rFonts w:ascii="Times New Roman" w:hAnsi="Times New Roman" w:cs="Times New Roman"/>
          <w:sz w:val="24"/>
          <w:szCs w:val="24"/>
        </w:rPr>
        <w:t xml:space="preserve"> changes between other occupations.</w:t>
      </w:r>
      <w:r w:rsidR="00580BC4">
        <w:rPr>
          <w:rFonts w:ascii="Times New Roman" w:hAnsi="Times New Roman" w:cs="Times New Roman"/>
          <w:sz w:val="24"/>
          <w:szCs w:val="24"/>
        </w:rPr>
        <w:t xml:space="preserve"> Is there a better specification that can tell us which occupations teamsters moved to?</w:t>
      </w:r>
    </w:p>
    <w:p w:rsidR="005936A9" w:rsidRDefault="005936A9">
      <w:pPr>
        <w:rPr>
          <w:rFonts w:ascii="Times New Roman" w:hAnsi="Times New Roman" w:cs="Times New Roman"/>
          <w:sz w:val="24"/>
          <w:szCs w:val="24"/>
        </w:rPr>
      </w:pPr>
      <w:r>
        <w:rPr>
          <w:rFonts w:ascii="Times New Roman" w:hAnsi="Times New Roman" w:cs="Times New Roman"/>
          <w:sz w:val="24"/>
          <w:szCs w:val="24"/>
        </w:rPr>
        <w:br w:type="page"/>
      </w:r>
    </w:p>
    <w:p w:rsidR="005936A9" w:rsidRPr="004B0CB6" w:rsidRDefault="005936A9" w:rsidP="005936A9">
      <w:pPr>
        <w:rPr>
          <w:rFonts w:ascii="Times New Roman" w:hAnsi="Times New Roman" w:cs="Times New Roman"/>
          <w:sz w:val="24"/>
          <w:szCs w:val="24"/>
        </w:rPr>
      </w:pPr>
    </w:p>
    <w:tbl>
      <w:tblPr>
        <w:tblStyle w:val="TableGrid"/>
        <w:tblpPr w:leftFromText="180" w:rightFromText="180" w:vertAnchor="page" w:horzAnchor="margin" w:tblpY="1936"/>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27"/>
        <w:gridCol w:w="1204"/>
        <w:gridCol w:w="1204"/>
        <w:gridCol w:w="1204"/>
        <w:gridCol w:w="1204"/>
        <w:gridCol w:w="1204"/>
        <w:gridCol w:w="1204"/>
        <w:gridCol w:w="1204"/>
        <w:gridCol w:w="1204"/>
        <w:gridCol w:w="42"/>
        <w:tblGridChange w:id="237">
          <w:tblGrid>
            <w:gridCol w:w="3327"/>
            <w:gridCol w:w="1204"/>
            <w:gridCol w:w="1204"/>
            <w:gridCol w:w="1204"/>
            <w:gridCol w:w="1204"/>
            <w:gridCol w:w="1204"/>
            <w:gridCol w:w="1204"/>
            <w:gridCol w:w="1204"/>
            <w:gridCol w:w="1204"/>
            <w:gridCol w:w="42"/>
          </w:tblGrid>
        </w:tblGridChange>
      </w:tblGrid>
      <w:tr w:rsidR="005936A9" w:rsidRPr="004B0CB6" w:rsidTr="007E4A2B">
        <w:trPr>
          <w:trHeight w:val="361"/>
        </w:trPr>
        <w:tc>
          <w:tcPr>
            <w:tcW w:w="5000" w:type="pct"/>
            <w:gridSpan w:val="10"/>
            <w:tcBorders>
              <w:top w:val="nil"/>
              <w:left w:val="nil"/>
              <w:bottom w:val="doub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 xml:space="preserve">Table </w:t>
            </w:r>
            <w:r w:rsidR="002B5D8C">
              <w:rPr>
                <w:rFonts w:ascii="Times New Roman" w:hAnsi="Times New Roman" w:cs="Times New Roman"/>
                <w:sz w:val="24"/>
                <w:szCs w:val="24"/>
              </w:rPr>
              <w:t>5</w:t>
            </w:r>
            <w:r w:rsidRPr="004B0CB6">
              <w:rPr>
                <w:rFonts w:ascii="Times New Roman" w:hAnsi="Times New Roman" w:cs="Times New Roman"/>
                <w:sz w:val="24"/>
                <w:szCs w:val="24"/>
              </w:rPr>
              <w:t>: Ten-year occupation outcomes for teamsters</w:t>
            </w:r>
          </w:p>
          <w:p w:rsidR="005936A9" w:rsidRPr="004B0CB6" w:rsidRDefault="005936A9" w:rsidP="00BB3048">
            <w:pPr>
              <w:jc w:val="center"/>
              <w:rPr>
                <w:rFonts w:ascii="Times New Roman" w:hAnsi="Times New Roman" w:cs="Times New Roman"/>
                <w:sz w:val="24"/>
                <w:szCs w:val="24"/>
              </w:rPr>
            </w:pPr>
          </w:p>
        </w:tc>
      </w:tr>
      <w:tr w:rsidR="007E4A2B" w:rsidRPr="004B0CB6" w:rsidTr="007E4A2B">
        <w:trPr>
          <w:gridAfter w:val="1"/>
          <w:wAfter w:w="16" w:type="pct"/>
          <w:trHeight w:val="144"/>
        </w:trPr>
        <w:tc>
          <w:tcPr>
            <w:tcW w:w="1280" w:type="pct"/>
            <w:tcBorders>
              <w:top w:val="double" w:sz="4" w:space="0" w:color="auto"/>
              <w:left w:val="nil"/>
              <w:bottom w:val="nil"/>
              <w:right w:val="nil"/>
            </w:tcBorders>
            <w:vAlign w:val="center"/>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vAlign w:val="center"/>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vAlign w:val="center"/>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vAlign w:val="center"/>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vAlign w:val="center"/>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vAlign w:val="center"/>
          </w:tcPr>
          <w:p w:rsidR="007E4A2B" w:rsidRPr="004B0CB6" w:rsidRDefault="007E4A2B" w:rsidP="00BB3048">
            <w:pPr>
              <w:jc w:val="center"/>
              <w:rPr>
                <w:rFonts w:ascii="Times New Roman" w:hAnsi="Times New Roman" w:cs="Times New Roman"/>
                <w:sz w:val="24"/>
                <w:szCs w:val="24"/>
              </w:rPr>
            </w:pPr>
          </w:p>
        </w:tc>
        <w:tc>
          <w:tcPr>
            <w:tcW w:w="463" w:type="pct"/>
            <w:tcBorders>
              <w:top w:val="double" w:sz="4" w:space="0" w:color="auto"/>
              <w:left w:val="nil"/>
              <w:bottom w:val="nil"/>
              <w:right w:val="nil"/>
            </w:tcBorders>
            <w:vAlign w:val="center"/>
          </w:tcPr>
          <w:p w:rsidR="007E4A2B" w:rsidRPr="004B0CB6" w:rsidRDefault="007E4A2B" w:rsidP="00BB3048">
            <w:pPr>
              <w:jc w:val="center"/>
              <w:rPr>
                <w:rFonts w:ascii="Times New Roman" w:hAnsi="Times New Roman" w:cs="Times New Roman"/>
                <w:sz w:val="24"/>
                <w:szCs w:val="24"/>
              </w:rPr>
            </w:pPr>
          </w:p>
        </w:tc>
      </w:tr>
      <w:tr w:rsidR="007E4A2B" w:rsidRPr="004B0CB6" w:rsidTr="006D2122">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238" w:author="Jared Wright" w:date="2021-09-18T17:08: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val="542"/>
          <w:trPrChange w:id="239" w:author="Jared Wright" w:date="2021-09-18T17:08:00Z">
            <w:trPr>
              <w:gridAfter w:val="1"/>
              <w:wAfter w:w="15" w:type="pct"/>
              <w:trHeight w:val="542"/>
            </w:trPr>
          </w:trPrChange>
        </w:trPr>
        <w:tc>
          <w:tcPr>
            <w:tcW w:w="1280" w:type="pct"/>
            <w:tcBorders>
              <w:top w:val="nil"/>
              <w:left w:val="nil"/>
              <w:bottom w:val="nil"/>
              <w:right w:val="nil"/>
            </w:tcBorders>
            <w:vAlign w:val="center"/>
            <w:tcPrChange w:id="240" w:author="Jared Wright" w:date="2021-09-18T17:08:00Z">
              <w:tcPr>
                <w:tcW w:w="1280" w:type="pct"/>
                <w:tcBorders>
                  <w:top w:val="nil"/>
                  <w:left w:val="nil"/>
                  <w:bottom w:val="nil"/>
                  <w:right w:val="nil"/>
                </w:tcBorders>
                <w:vAlign w:val="center"/>
              </w:tcPr>
            </w:tcPrChange>
          </w:tcPr>
          <w:p w:rsidR="007E4A2B" w:rsidRPr="004B0CB6" w:rsidRDefault="007E4A2B" w:rsidP="007E4A2B">
            <w:pPr>
              <w:jc w:val="center"/>
              <w:rPr>
                <w:rFonts w:ascii="Times New Roman" w:hAnsi="Times New Roman" w:cs="Times New Roman"/>
                <w:sz w:val="24"/>
                <w:szCs w:val="24"/>
              </w:rPr>
            </w:pPr>
          </w:p>
        </w:tc>
        <w:tc>
          <w:tcPr>
            <w:tcW w:w="463" w:type="pct"/>
            <w:tcBorders>
              <w:top w:val="nil"/>
              <w:left w:val="nil"/>
              <w:bottom w:val="single" w:sz="4" w:space="0" w:color="auto"/>
              <w:right w:val="nil"/>
            </w:tcBorders>
            <w:vAlign w:val="center"/>
            <w:tcPrChange w:id="241" w:author="Jared Wright" w:date="2021-09-18T17:08:00Z">
              <w:tcPr>
                <w:tcW w:w="463" w:type="pct"/>
                <w:tcBorders>
                  <w:top w:val="nil"/>
                  <w:left w:val="nil"/>
                  <w:bottom w:val="single" w:sz="4" w:space="0" w:color="auto"/>
                  <w:right w:val="nil"/>
                </w:tcBorders>
                <w:vAlign w:val="center"/>
              </w:tcPr>
            </w:tcPrChange>
          </w:tcPr>
          <w:p w:rsidR="007E4A2B" w:rsidRPr="004B0CB6" w:rsidRDefault="007E4A2B" w:rsidP="007E4A2B">
            <w:pPr>
              <w:jc w:val="center"/>
              <w:rPr>
                <w:rFonts w:ascii="Times New Roman" w:hAnsi="Times New Roman" w:cs="Times New Roman"/>
                <w:sz w:val="24"/>
                <w:szCs w:val="24"/>
              </w:rPr>
            </w:pPr>
            <w:ins w:id="242" w:author="Jared Wright" w:date="2021-09-18T17:08:00Z">
              <w:r w:rsidRPr="00EA3748">
                <w:rPr>
                  <w:rFonts w:ascii="Times New Roman" w:hAnsi="Times New Roman" w:cs="Times New Roman"/>
                  <w:sz w:val="24"/>
                  <w:szCs w:val="24"/>
                </w:rPr>
                <w:t>Teamster</w:t>
              </w:r>
            </w:ins>
            <w:del w:id="243" w:author="Jared Wright" w:date="2021-09-18T17:08:00Z">
              <w:r w:rsidRPr="004B0CB6" w:rsidDel="006D2122">
                <w:rPr>
                  <w:rFonts w:ascii="Times New Roman" w:hAnsi="Times New Roman" w:cs="Times New Roman"/>
                  <w:sz w:val="24"/>
                  <w:szCs w:val="24"/>
                </w:rPr>
                <w:delText>Teamster</w:delText>
              </w:r>
            </w:del>
          </w:p>
        </w:tc>
        <w:tc>
          <w:tcPr>
            <w:tcW w:w="463" w:type="pct"/>
            <w:tcBorders>
              <w:top w:val="nil"/>
              <w:left w:val="nil"/>
              <w:bottom w:val="single" w:sz="4" w:space="0" w:color="auto"/>
              <w:right w:val="nil"/>
            </w:tcBorders>
            <w:vAlign w:val="center"/>
            <w:tcPrChange w:id="244" w:author="Jared Wright" w:date="2021-09-18T17:08:00Z">
              <w:tcPr>
                <w:tcW w:w="463" w:type="pct"/>
                <w:tcBorders>
                  <w:top w:val="nil"/>
                  <w:left w:val="nil"/>
                  <w:bottom w:val="single" w:sz="4" w:space="0" w:color="auto"/>
                  <w:right w:val="nil"/>
                </w:tcBorders>
                <w:vAlign w:val="center"/>
              </w:tcPr>
            </w:tcPrChange>
          </w:tcPr>
          <w:p w:rsidR="007E4A2B" w:rsidRPr="004B0CB6" w:rsidRDefault="007E4A2B" w:rsidP="007E4A2B">
            <w:pPr>
              <w:jc w:val="center"/>
              <w:rPr>
                <w:rFonts w:ascii="Times New Roman" w:hAnsi="Times New Roman" w:cs="Times New Roman"/>
                <w:sz w:val="24"/>
                <w:szCs w:val="24"/>
              </w:rPr>
            </w:pPr>
            <w:ins w:id="245" w:author="Jared Wright" w:date="2021-09-18T17:08:00Z">
              <w:r w:rsidRPr="00EA3748">
                <w:rPr>
                  <w:rFonts w:ascii="Times New Roman" w:hAnsi="Times New Roman" w:cs="Times New Roman"/>
                  <w:sz w:val="24"/>
                  <w:szCs w:val="24"/>
                </w:rPr>
                <w:t>Truck Driver</w:t>
              </w:r>
            </w:ins>
            <w:del w:id="246" w:author="Jared Wright" w:date="2021-09-18T17:08:00Z">
              <w:r w:rsidRPr="004B0CB6" w:rsidDel="006D2122">
                <w:rPr>
                  <w:rFonts w:ascii="Times New Roman" w:hAnsi="Times New Roman" w:cs="Times New Roman"/>
                  <w:sz w:val="24"/>
                  <w:szCs w:val="24"/>
                </w:rPr>
                <w:delText>Truck Driver</w:delText>
              </w:r>
            </w:del>
          </w:p>
        </w:tc>
        <w:tc>
          <w:tcPr>
            <w:tcW w:w="463" w:type="pct"/>
            <w:tcBorders>
              <w:top w:val="nil"/>
              <w:left w:val="nil"/>
              <w:bottom w:val="single" w:sz="4" w:space="0" w:color="auto"/>
              <w:right w:val="nil"/>
            </w:tcBorders>
            <w:vAlign w:val="center"/>
            <w:tcPrChange w:id="247" w:author="Jared Wright" w:date="2021-09-18T17:08:00Z">
              <w:tcPr>
                <w:tcW w:w="463" w:type="pct"/>
                <w:tcBorders>
                  <w:top w:val="nil"/>
                  <w:left w:val="nil"/>
                  <w:bottom w:val="single" w:sz="4" w:space="0" w:color="auto"/>
                  <w:right w:val="nil"/>
                </w:tcBorders>
                <w:vAlign w:val="center"/>
              </w:tcPr>
            </w:tcPrChange>
          </w:tcPr>
          <w:p w:rsidR="007E4A2B" w:rsidRPr="004B0CB6" w:rsidRDefault="007E4A2B" w:rsidP="007E4A2B">
            <w:pPr>
              <w:jc w:val="center"/>
              <w:rPr>
                <w:rFonts w:ascii="Times New Roman" w:hAnsi="Times New Roman" w:cs="Times New Roman"/>
                <w:sz w:val="24"/>
                <w:szCs w:val="24"/>
              </w:rPr>
              <w:pPrChange w:id="248" w:author="Jared Wright" w:date="2021-09-18T17:07:00Z">
                <w:pPr>
                  <w:framePr w:hSpace="180" w:wrap="around" w:vAnchor="page" w:hAnchor="margin" w:y="1936"/>
                </w:pPr>
              </w:pPrChange>
            </w:pPr>
            <w:ins w:id="249" w:author="Jared Wright" w:date="2021-09-18T17:08:00Z">
              <w:r w:rsidRPr="00EA3748">
                <w:rPr>
                  <w:rFonts w:ascii="Times New Roman" w:hAnsi="Times New Roman" w:cs="Times New Roman"/>
                  <w:sz w:val="24"/>
                  <w:szCs w:val="24"/>
                </w:rPr>
                <w:t>Black</w:t>
              </w:r>
            </w:ins>
            <w:ins w:id="250" w:author="Jared Wright" w:date="2021-09-18T17:10:00Z">
              <w:r>
                <w:rPr>
                  <w:rFonts w:ascii="Times New Roman" w:hAnsi="Times New Roman" w:cs="Times New Roman"/>
                  <w:sz w:val="24"/>
                  <w:szCs w:val="24"/>
                </w:rPr>
                <w:t>-</w:t>
              </w:r>
            </w:ins>
            <w:ins w:id="251" w:author="Jared Wright" w:date="2021-09-18T17:08:00Z">
              <w:r w:rsidRPr="00EA3748">
                <w:rPr>
                  <w:rFonts w:ascii="Times New Roman" w:hAnsi="Times New Roman" w:cs="Times New Roman"/>
                  <w:sz w:val="24"/>
                  <w:szCs w:val="24"/>
                </w:rPr>
                <w:t>smith</w:t>
              </w:r>
            </w:ins>
          </w:p>
        </w:tc>
        <w:tc>
          <w:tcPr>
            <w:tcW w:w="463" w:type="pct"/>
            <w:tcBorders>
              <w:top w:val="nil"/>
              <w:left w:val="nil"/>
              <w:bottom w:val="single" w:sz="4" w:space="0" w:color="auto"/>
              <w:right w:val="nil"/>
            </w:tcBorders>
            <w:vAlign w:val="center"/>
            <w:tcPrChange w:id="252" w:author="Jared Wright" w:date="2021-09-18T17:08:00Z">
              <w:tcPr>
                <w:tcW w:w="463" w:type="pct"/>
                <w:tcBorders>
                  <w:top w:val="nil"/>
                  <w:left w:val="nil"/>
                  <w:bottom w:val="single" w:sz="4" w:space="0" w:color="auto"/>
                  <w:right w:val="nil"/>
                </w:tcBorders>
                <w:vAlign w:val="center"/>
              </w:tcPr>
            </w:tcPrChange>
          </w:tcPr>
          <w:p w:rsidR="007E4A2B" w:rsidRPr="004B0CB6" w:rsidRDefault="007E4A2B" w:rsidP="007E4A2B">
            <w:pPr>
              <w:jc w:val="center"/>
              <w:rPr>
                <w:rFonts w:ascii="Times New Roman" w:hAnsi="Times New Roman" w:cs="Times New Roman"/>
                <w:sz w:val="24"/>
                <w:szCs w:val="24"/>
              </w:rPr>
            </w:pPr>
            <w:ins w:id="253" w:author="Jared Wright" w:date="2021-09-18T17:08:00Z">
              <w:r w:rsidRPr="00EA3748">
                <w:rPr>
                  <w:rFonts w:ascii="Times New Roman" w:hAnsi="Times New Roman" w:cs="Times New Roman"/>
                  <w:sz w:val="24"/>
                  <w:szCs w:val="24"/>
                </w:rPr>
                <w:t>Bus Driver</w:t>
              </w:r>
            </w:ins>
            <w:del w:id="254" w:author="Jared Wright" w:date="2021-09-18T17:07:00Z">
              <w:r w:rsidRPr="004B0CB6" w:rsidDel="007E4A2B">
                <w:rPr>
                  <w:rFonts w:ascii="Times New Roman" w:hAnsi="Times New Roman" w:cs="Times New Roman"/>
                  <w:sz w:val="24"/>
                  <w:szCs w:val="24"/>
                </w:rPr>
                <w:delText>Expressman</w:delText>
              </w:r>
            </w:del>
          </w:p>
        </w:tc>
        <w:tc>
          <w:tcPr>
            <w:tcW w:w="463" w:type="pct"/>
            <w:tcBorders>
              <w:top w:val="nil"/>
              <w:left w:val="nil"/>
              <w:bottom w:val="single" w:sz="4" w:space="0" w:color="auto"/>
              <w:right w:val="nil"/>
            </w:tcBorders>
            <w:vAlign w:val="center"/>
            <w:tcPrChange w:id="255" w:author="Jared Wright" w:date="2021-09-18T17:08:00Z">
              <w:tcPr>
                <w:tcW w:w="463" w:type="pct"/>
                <w:tcBorders>
                  <w:top w:val="nil"/>
                  <w:left w:val="nil"/>
                  <w:bottom w:val="single" w:sz="4" w:space="0" w:color="auto"/>
                  <w:right w:val="nil"/>
                </w:tcBorders>
              </w:tcPr>
            </w:tcPrChange>
          </w:tcPr>
          <w:p w:rsidR="007E4A2B" w:rsidRPr="004B0CB6" w:rsidRDefault="007E4A2B" w:rsidP="007E4A2B">
            <w:pPr>
              <w:jc w:val="center"/>
              <w:rPr>
                <w:rFonts w:ascii="Times New Roman" w:hAnsi="Times New Roman" w:cs="Times New Roman"/>
                <w:sz w:val="24"/>
                <w:szCs w:val="24"/>
              </w:rPr>
            </w:pPr>
            <w:ins w:id="256" w:author="Jared Wright" w:date="2021-09-18T17:08:00Z">
              <w:r>
                <w:rPr>
                  <w:rFonts w:ascii="Times New Roman" w:hAnsi="Times New Roman" w:cs="Times New Roman"/>
                  <w:sz w:val="24"/>
                  <w:szCs w:val="24"/>
                </w:rPr>
                <w:t>Taxi Driver</w:t>
              </w:r>
            </w:ins>
          </w:p>
        </w:tc>
        <w:tc>
          <w:tcPr>
            <w:tcW w:w="463" w:type="pct"/>
            <w:tcBorders>
              <w:top w:val="nil"/>
              <w:left w:val="nil"/>
              <w:bottom w:val="single" w:sz="4" w:space="0" w:color="auto"/>
              <w:right w:val="nil"/>
            </w:tcBorders>
            <w:vAlign w:val="center"/>
            <w:tcPrChange w:id="257" w:author="Jared Wright" w:date="2021-09-18T17:08:00Z">
              <w:tcPr>
                <w:tcW w:w="463" w:type="pct"/>
                <w:tcBorders>
                  <w:top w:val="nil"/>
                  <w:left w:val="nil"/>
                  <w:bottom w:val="single" w:sz="4" w:space="0" w:color="auto"/>
                  <w:right w:val="nil"/>
                </w:tcBorders>
              </w:tcPr>
            </w:tcPrChange>
          </w:tcPr>
          <w:p w:rsidR="007E4A2B" w:rsidRPr="004B0CB6" w:rsidRDefault="007E4A2B" w:rsidP="007E4A2B">
            <w:pPr>
              <w:jc w:val="center"/>
              <w:rPr>
                <w:rFonts w:ascii="Times New Roman" w:hAnsi="Times New Roman" w:cs="Times New Roman"/>
                <w:sz w:val="24"/>
                <w:szCs w:val="24"/>
              </w:rPr>
            </w:pPr>
            <w:ins w:id="258" w:author="Jared Wright" w:date="2021-09-18T17:08:00Z">
              <w:r w:rsidRPr="00EA3748">
                <w:rPr>
                  <w:rFonts w:ascii="Times New Roman" w:hAnsi="Times New Roman" w:cs="Times New Roman"/>
                  <w:sz w:val="24"/>
                  <w:szCs w:val="24"/>
                </w:rPr>
                <w:t>Express</w:t>
              </w:r>
            </w:ins>
            <w:ins w:id="259" w:author="Jared Wright" w:date="2021-09-18T17:10:00Z">
              <w:r>
                <w:rPr>
                  <w:rFonts w:ascii="Times New Roman" w:hAnsi="Times New Roman" w:cs="Times New Roman"/>
                  <w:sz w:val="24"/>
                  <w:szCs w:val="24"/>
                </w:rPr>
                <w:t>-</w:t>
              </w:r>
            </w:ins>
            <w:ins w:id="260" w:author="Jared Wright" w:date="2021-09-18T17:08:00Z">
              <w:r w:rsidRPr="00EA3748">
                <w:rPr>
                  <w:rFonts w:ascii="Times New Roman" w:hAnsi="Times New Roman" w:cs="Times New Roman"/>
                  <w:sz w:val="24"/>
                  <w:szCs w:val="24"/>
                </w:rPr>
                <w:t>man</w:t>
              </w:r>
            </w:ins>
          </w:p>
        </w:tc>
        <w:tc>
          <w:tcPr>
            <w:tcW w:w="463" w:type="pct"/>
            <w:tcBorders>
              <w:top w:val="nil"/>
              <w:left w:val="nil"/>
              <w:bottom w:val="single" w:sz="4" w:space="0" w:color="auto"/>
              <w:right w:val="nil"/>
            </w:tcBorders>
            <w:vAlign w:val="center"/>
            <w:tcPrChange w:id="261" w:author="Jared Wright" w:date="2021-09-18T17:08:00Z">
              <w:tcPr>
                <w:tcW w:w="463" w:type="pct"/>
                <w:tcBorders>
                  <w:top w:val="nil"/>
                  <w:left w:val="nil"/>
                  <w:bottom w:val="single" w:sz="4" w:space="0" w:color="auto"/>
                  <w:right w:val="nil"/>
                </w:tcBorders>
                <w:vAlign w:val="center"/>
              </w:tcPr>
            </w:tcPrChange>
          </w:tcPr>
          <w:p w:rsidR="007E4A2B" w:rsidRPr="004B0CB6" w:rsidRDefault="007E4A2B" w:rsidP="007E4A2B">
            <w:pPr>
              <w:jc w:val="center"/>
              <w:rPr>
                <w:rFonts w:ascii="Times New Roman" w:hAnsi="Times New Roman" w:cs="Times New Roman"/>
                <w:sz w:val="24"/>
                <w:szCs w:val="24"/>
              </w:rPr>
            </w:pPr>
            <w:ins w:id="262" w:author="Jared Wright" w:date="2021-09-18T17:08:00Z">
              <w:r>
                <w:rPr>
                  <w:rFonts w:ascii="Times New Roman" w:hAnsi="Times New Roman" w:cs="Times New Roman"/>
                  <w:sz w:val="24"/>
                  <w:szCs w:val="24"/>
                </w:rPr>
                <w:t>Other</w:t>
              </w:r>
            </w:ins>
            <w:del w:id="263" w:author="Jared Wright" w:date="2021-09-18T17:08:00Z">
              <w:r w:rsidRPr="004B0CB6" w:rsidDel="006D2122">
                <w:rPr>
                  <w:rFonts w:ascii="Times New Roman" w:hAnsi="Times New Roman" w:cs="Times New Roman"/>
                  <w:sz w:val="24"/>
                  <w:szCs w:val="24"/>
                </w:rPr>
                <w:delText>Other Occupation</w:delText>
              </w:r>
            </w:del>
          </w:p>
        </w:tc>
        <w:tc>
          <w:tcPr>
            <w:tcW w:w="463" w:type="pct"/>
            <w:tcBorders>
              <w:top w:val="nil"/>
              <w:left w:val="nil"/>
              <w:bottom w:val="single" w:sz="4" w:space="0" w:color="auto"/>
              <w:right w:val="nil"/>
            </w:tcBorders>
            <w:vAlign w:val="center"/>
            <w:tcPrChange w:id="264" w:author="Jared Wright" w:date="2021-09-18T17:08:00Z">
              <w:tcPr>
                <w:tcW w:w="463" w:type="pct"/>
                <w:tcBorders>
                  <w:top w:val="nil"/>
                  <w:left w:val="nil"/>
                  <w:bottom w:val="single" w:sz="4" w:space="0" w:color="auto"/>
                  <w:right w:val="nil"/>
                </w:tcBorders>
                <w:vAlign w:val="center"/>
              </w:tcPr>
            </w:tcPrChange>
          </w:tcPr>
          <w:p w:rsidR="007E4A2B" w:rsidRPr="004B0CB6" w:rsidRDefault="007E4A2B" w:rsidP="007E4A2B">
            <w:pPr>
              <w:jc w:val="center"/>
              <w:rPr>
                <w:rFonts w:ascii="Times New Roman" w:hAnsi="Times New Roman" w:cs="Times New Roman"/>
                <w:sz w:val="24"/>
                <w:szCs w:val="24"/>
              </w:rPr>
            </w:pPr>
            <w:ins w:id="265" w:author="Jared Wright" w:date="2021-09-18T17:08:00Z">
              <w:r>
                <w:rPr>
                  <w:rFonts w:ascii="Times New Roman" w:hAnsi="Times New Roman" w:cs="Times New Roman"/>
                  <w:sz w:val="24"/>
                  <w:szCs w:val="24"/>
                </w:rPr>
                <w:t>Not in Labor Force</w:t>
              </w:r>
            </w:ins>
            <w:del w:id="266" w:author="Jared Wright" w:date="2021-09-18T17:08:00Z">
              <w:r w:rsidRPr="004B0CB6" w:rsidDel="006D2122">
                <w:rPr>
                  <w:rFonts w:ascii="Times New Roman" w:hAnsi="Times New Roman" w:cs="Times New Roman"/>
                  <w:sz w:val="24"/>
                  <w:szCs w:val="24"/>
                </w:rPr>
                <w:delText>Not in Labor Force</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267"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432"/>
          <w:trPrChange w:id="268" w:author="Jared Wright" w:date="2021-09-18T17:09:00Z">
            <w:trPr>
              <w:gridAfter w:val="1"/>
              <w:wAfter w:w="16" w:type="pct"/>
              <w:trHeight w:hRule="exact" w:val="432"/>
            </w:trPr>
          </w:trPrChange>
        </w:trPr>
        <w:tc>
          <w:tcPr>
            <w:tcW w:w="1280" w:type="pct"/>
            <w:tcBorders>
              <w:top w:val="nil"/>
              <w:left w:val="nil"/>
              <w:bottom w:val="nil"/>
              <w:right w:val="nil"/>
            </w:tcBorders>
            <w:vAlign w:val="center"/>
            <w:tcPrChange w:id="269"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sz w:val="24"/>
                <w:szCs w:val="24"/>
              </w:rPr>
            </w:pPr>
            <w:r w:rsidRPr="004B0CB6">
              <w:rPr>
                <w:rFonts w:ascii="Times New Roman" w:hAnsi="Times New Roman" w:cs="Times New Roman"/>
                <w:sz w:val="24"/>
                <w:szCs w:val="24"/>
              </w:rPr>
              <w:t>% Decrease in Teamsters</w:t>
            </w:r>
          </w:p>
        </w:tc>
        <w:tc>
          <w:tcPr>
            <w:tcW w:w="463" w:type="pct"/>
            <w:tcBorders>
              <w:top w:val="single" w:sz="4" w:space="0" w:color="auto"/>
              <w:left w:val="nil"/>
              <w:bottom w:val="nil"/>
              <w:right w:val="nil"/>
            </w:tcBorders>
            <w:vAlign w:val="center"/>
            <w:tcPrChange w:id="270" w:author="Jared Wright" w:date="2021-09-18T17:09:00Z">
              <w:tcPr>
                <w:tcW w:w="463" w:type="pct"/>
                <w:tcBorders>
                  <w:top w:val="single" w:sz="4" w:space="0" w:color="auto"/>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271" w:author="Jared Wright" w:date="2021-09-18T17:09:00Z">
                  <w:rPr>
                    <w:rFonts w:ascii="Times New Roman" w:hAnsi="Times New Roman" w:cs="Times New Roman"/>
                    <w:sz w:val="24"/>
                    <w:szCs w:val="24"/>
                  </w:rPr>
                </w:rPrChange>
              </w:rPr>
              <w:pPrChange w:id="272" w:author="Jared Wright" w:date="2021-09-18T17:09:00Z">
                <w:pPr>
                  <w:jc w:val="center"/>
                </w:pPr>
              </w:pPrChange>
            </w:pPr>
            <w:ins w:id="273" w:author="Jared Wright" w:date="2021-09-18T17:09:00Z">
              <w:r w:rsidRPr="007E4A2B">
                <w:rPr>
                  <w:rFonts w:ascii="Times New Roman" w:hAnsi="Times New Roman" w:cs="Times New Roman"/>
                  <w:color w:val="000000"/>
                  <w:sz w:val="24"/>
                  <w:szCs w:val="24"/>
                  <w:rPrChange w:id="274" w:author="Jared Wright" w:date="2021-09-18T17:09:00Z">
                    <w:rPr>
                      <w:rFonts w:ascii="Calibri" w:hAnsi="Calibri" w:cs="Calibri"/>
                      <w:color w:val="000000"/>
                    </w:rPr>
                  </w:rPrChange>
                </w:rPr>
                <w:t>-0.609**</w:t>
              </w:r>
            </w:ins>
            <w:del w:id="275" w:author="Jared Wright" w:date="2021-09-18T17:09:00Z">
              <w:r w:rsidRPr="007E4A2B" w:rsidDel="00A20FF8">
                <w:rPr>
                  <w:rFonts w:ascii="Times New Roman" w:hAnsi="Times New Roman" w:cs="Times New Roman"/>
                  <w:sz w:val="24"/>
                  <w:szCs w:val="24"/>
                  <w:rPrChange w:id="276" w:author="Jared Wright" w:date="2021-09-18T17:09:00Z">
                    <w:rPr>
                      <w:rFonts w:ascii="Times New Roman" w:hAnsi="Times New Roman" w:cs="Times New Roman"/>
                      <w:sz w:val="24"/>
                      <w:szCs w:val="24"/>
                    </w:rPr>
                  </w:rPrChange>
                </w:rPr>
                <w:delText>-0.609**</w:delText>
              </w:r>
            </w:del>
          </w:p>
        </w:tc>
        <w:tc>
          <w:tcPr>
            <w:tcW w:w="463" w:type="pct"/>
            <w:tcBorders>
              <w:top w:val="single" w:sz="4" w:space="0" w:color="auto"/>
              <w:left w:val="nil"/>
              <w:bottom w:val="nil"/>
              <w:right w:val="nil"/>
            </w:tcBorders>
            <w:vAlign w:val="center"/>
            <w:tcPrChange w:id="277" w:author="Jared Wright" w:date="2021-09-18T17:09:00Z">
              <w:tcPr>
                <w:tcW w:w="463" w:type="pct"/>
                <w:tcBorders>
                  <w:top w:val="single" w:sz="4" w:space="0" w:color="auto"/>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278" w:author="Jared Wright" w:date="2021-09-18T17:09:00Z">
                  <w:rPr>
                    <w:rFonts w:ascii="Times New Roman" w:hAnsi="Times New Roman" w:cs="Times New Roman"/>
                    <w:sz w:val="24"/>
                    <w:szCs w:val="24"/>
                  </w:rPr>
                </w:rPrChange>
              </w:rPr>
              <w:pPrChange w:id="279" w:author="Jared Wright" w:date="2021-09-18T17:09:00Z">
                <w:pPr>
                  <w:jc w:val="center"/>
                </w:pPr>
              </w:pPrChange>
            </w:pPr>
            <w:ins w:id="280" w:author="Jared Wright" w:date="2021-09-18T17:09:00Z">
              <w:r w:rsidRPr="007E4A2B">
                <w:rPr>
                  <w:rFonts w:ascii="Times New Roman" w:hAnsi="Times New Roman" w:cs="Times New Roman"/>
                  <w:color w:val="000000"/>
                  <w:sz w:val="24"/>
                  <w:szCs w:val="24"/>
                  <w:rPrChange w:id="281" w:author="Jared Wright" w:date="2021-09-18T17:09:00Z">
                    <w:rPr>
                      <w:rFonts w:ascii="Calibri" w:hAnsi="Calibri" w:cs="Calibri"/>
                      <w:color w:val="000000"/>
                    </w:rPr>
                  </w:rPrChange>
                </w:rPr>
                <w:t>0.028</w:t>
              </w:r>
            </w:ins>
            <w:del w:id="282" w:author="Jared Wright" w:date="2021-09-18T17:09:00Z">
              <w:r w:rsidRPr="007E4A2B" w:rsidDel="00A20FF8">
                <w:rPr>
                  <w:rFonts w:ascii="Times New Roman" w:hAnsi="Times New Roman" w:cs="Times New Roman"/>
                  <w:sz w:val="24"/>
                  <w:szCs w:val="24"/>
                  <w:rPrChange w:id="283" w:author="Jared Wright" w:date="2021-09-18T17:09:00Z">
                    <w:rPr>
                      <w:rFonts w:ascii="Times New Roman" w:hAnsi="Times New Roman" w:cs="Times New Roman"/>
                      <w:sz w:val="24"/>
                      <w:szCs w:val="24"/>
                    </w:rPr>
                  </w:rPrChange>
                </w:rPr>
                <w:delText>0.028</w:delText>
              </w:r>
            </w:del>
          </w:p>
        </w:tc>
        <w:tc>
          <w:tcPr>
            <w:tcW w:w="463" w:type="pct"/>
            <w:tcBorders>
              <w:top w:val="single" w:sz="4" w:space="0" w:color="auto"/>
              <w:left w:val="nil"/>
              <w:bottom w:val="nil"/>
              <w:right w:val="nil"/>
            </w:tcBorders>
            <w:vAlign w:val="center"/>
            <w:tcPrChange w:id="284" w:author="Jared Wright" w:date="2021-09-18T17:09:00Z">
              <w:tcPr>
                <w:tcW w:w="463" w:type="pct"/>
                <w:tcBorders>
                  <w:top w:val="single" w:sz="4" w:space="0" w:color="auto"/>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285" w:author="Jared Wright" w:date="2021-09-18T17:09:00Z">
                  <w:rPr>
                    <w:rFonts w:ascii="Times New Roman" w:hAnsi="Times New Roman" w:cs="Times New Roman"/>
                    <w:sz w:val="24"/>
                    <w:szCs w:val="24"/>
                  </w:rPr>
                </w:rPrChange>
              </w:rPr>
              <w:pPrChange w:id="286" w:author="Jared Wright" w:date="2021-09-18T17:09:00Z">
                <w:pPr>
                  <w:jc w:val="center"/>
                </w:pPr>
              </w:pPrChange>
            </w:pPr>
            <w:ins w:id="287" w:author="Jared Wright" w:date="2021-09-18T17:09:00Z">
              <w:r w:rsidRPr="007E4A2B">
                <w:rPr>
                  <w:rFonts w:ascii="Times New Roman" w:hAnsi="Times New Roman" w:cs="Times New Roman"/>
                  <w:color w:val="000000"/>
                  <w:sz w:val="24"/>
                  <w:szCs w:val="24"/>
                  <w:rPrChange w:id="288" w:author="Jared Wright" w:date="2021-09-18T17:09:00Z">
                    <w:rPr>
                      <w:rFonts w:ascii="Calibri" w:hAnsi="Calibri" w:cs="Calibri"/>
                      <w:color w:val="000000"/>
                    </w:rPr>
                  </w:rPrChange>
                </w:rPr>
                <w:t>0.006</w:t>
              </w:r>
            </w:ins>
            <w:del w:id="289" w:author="Jared Wright" w:date="2021-09-18T17:09:00Z">
              <w:r w:rsidRPr="007E4A2B" w:rsidDel="00A20FF8">
                <w:rPr>
                  <w:rFonts w:ascii="Times New Roman" w:hAnsi="Times New Roman" w:cs="Times New Roman"/>
                  <w:sz w:val="24"/>
                  <w:szCs w:val="24"/>
                  <w:rPrChange w:id="290" w:author="Jared Wright" w:date="2021-09-18T17:09:00Z">
                    <w:rPr>
                      <w:rFonts w:ascii="Times New Roman" w:hAnsi="Times New Roman" w:cs="Times New Roman"/>
                      <w:sz w:val="24"/>
                      <w:szCs w:val="24"/>
                    </w:rPr>
                  </w:rPrChange>
                </w:rPr>
                <w:delText>0.067</w:delText>
              </w:r>
            </w:del>
          </w:p>
        </w:tc>
        <w:tc>
          <w:tcPr>
            <w:tcW w:w="463" w:type="pct"/>
            <w:tcBorders>
              <w:top w:val="single" w:sz="4" w:space="0" w:color="auto"/>
              <w:left w:val="nil"/>
              <w:bottom w:val="nil"/>
              <w:right w:val="nil"/>
            </w:tcBorders>
            <w:vAlign w:val="center"/>
            <w:tcPrChange w:id="291" w:author="Jared Wright" w:date="2021-09-18T17:09:00Z">
              <w:tcPr>
                <w:tcW w:w="463" w:type="pct"/>
                <w:tcBorders>
                  <w:top w:val="single" w:sz="4" w:space="0" w:color="auto"/>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292" w:author="Jared Wright" w:date="2021-09-18T17:09:00Z">
                  <w:rPr>
                    <w:rFonts w:ascii="Times New Roman" w:hAnsi="Times New Roman" w:cs="Times New Roman"/>
                    <w:sz w:val="24"/>
                    <w:szCs w:val="24"/>
                  </w:rPr>
                </w:rPrChange>
              </w:rPr>
              <w:pPrChange w:id="293" w:author="Jared Wright" w:date="2021-09-18T17:09:00Z">
                <w:pPr>
                  <w:jc w:val="center"/>
                </w:pPr>
              </w:pPrChange>
            </w:pPr>
            <w:ins w:id="294" w:author="Jared Wright" w:date="2021-09-18T17:09:00Z">
              <w:r w:rsidRPr="007E4A2B">
                <w:rPr>
                  <w:rFonts w:ascii="Times New Roman" w:hAnsi="Times New Roman" w:cs="Times New Roman"/>
                  <w:color w:val="000000"/>
                  <w:sz w:val="24"/>
                  <w:szCs w:val="24"/>
                  <w:rPrChange w:id="295" w:author="Jared Wright" w:date="2021-09-18T17:09:00Z">
                    <w:rPr>
                      <w:rFonts w:ascii="Calibri" w:hAnsi="Calibri" w:cs="Calibri"/>
                      <w:color w:val="000000"/>
                    </w:rPr>
                  </w:rPrChange>
                </w:rPr>
                <w:t>-0.001</w:t>
              </w:r>
            </w:ins>
            <w:del w:id="296" w:author="Jared Wright" w:date="2021-09-18T17:09:00Z">
              <w:r w:rsidRPr="007E4A2B" w:rsidDel="00A20FF8">
                <w:rPr>
                  <w:rFonts w:ascii="Times New Roman" w:hAnsi="Times New Roman" w:cs="Times New Roman"/>
                  <w:sz w:val="24"/>
                  <w:szCs w:val="24"/>
                  <w:rPrChange w:id="297" w:author="Jared Wright" w:date="2021-09-18T17:09:00Z">
                    <w:rPr>
                      <w:rFonts w:ascii="Times New Roman" w:hAnsi="Times New Roman" w:cs="Times New Roman"/>
                      <w:sz w:val="24"/>
                      <w:szCs w:val="24"/>
                    </w:rPr>
                  </w:rPrChange>
                </w:rPr>
                <w:delText>0.006</w:delText>
              </w:r>
            </w:del>
          </w:p>
        </w:tc>
        <w:tc>
          <w:tcPr>
            <w:tcW w:w="463" w:type="pct"/>
            <w:tcBorders>
              <w:top w:val="single" w:sz="4" w:space="0" w:color="auto"/>
              <w:left w:val="nil"/>
              <w:bottom w:val="nil"/>
              <w:right w:val="nil"/>
            </w:tcBorders>
            <w:vAlign w:val="center"/>
            <w:tcPrChange w:id="298" w:author="Jared Wright" w:date="2021-09-18T17:09:00Z">
              <w:tcPr>
                <w:tcW w:w="463" w:type="pct"/>
                <w:tcBorders>
                  <w:top w:val="single" w:sz="4" w:space="0" w:color="auto"/>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299" w:author="Jared Wright" w:date="2021-09-18T17:09:00Z">
                  <w:rPr>
                    <w:rFonts w:ascii="Times New Roman" w:hAnsi="Times New Roman" w:cs="Times New Roman"/>
                    <w:sz w:val="24"/>
                    <w:szCs w:val="24"/>
                  </w:rPr>
                </w:rPrChange>
              </w:rPr>
              <w:pPrChange w:id="300" w:author="Jared Wright" w:date="2021-09-18T17:09:00Z">
                <w:pPr>
                  <w:jc w:val="center"/>
                </w:pPr>
              </w:pPrChange>
            </w:pPr>
            <w:ins w:id="301" w:author="Jared Wright" w:date="2021-09-18T17:09:00Z">
              <w:r w:rsidRPr="007E4A2B">
                <w:rPr>
                  <w:rFonts w:ascii="Times New Roman" w:hAnsi="Times New Roman" w:cs="Times New Roman"/>
                  <w:color w:val="000000"/>
                  <w:sz w:val="24"/>
                  <w:szCs w:val="24"/>
                  <w:rPrChange w:id="302" w:author="Jared Wright" w:date="2021-09-18T17:09:00Z">
                    <w:rPr>
                      <w:rFonts w:ascii="Calibri" w:hAnsi="Calibri" w:cs="Calibri"/>
                      <w:color w:val="000000"/>
                    </w:rPr>
                  </w:rPrChange>
                </w:rPr>
                <w:t>-0.001</w:t>
              </w:r>
            </w:ins>
          </w:p>
        </w:tc>
        <w:tc>
          <w:tcPr>
            <w:tcW w:w="463" w:type="pct"/>
            <w:tcBorders>
              <w:top w:val="single" w:sz="4" w:space="0" w:color="auto"/>
              <w:left w:val="nil"/>
              <w:bottom w:val="nil"/>
              <w:right w:val="nil"/>
            </w:tcBorders>
            <w:vAlign w:val="center"/>
            <w:tcPrChange w:id="303" w:author="Jared Wright" w:date="2021-09-18T17:09:00Z">
              <w:tcPr>
                <w:tcW w:w="463" w:type="pct"/>
                <w:tcBorders>
                  <w:top w:val="single" w:sz="4" w:space="0" w:color="auto"/>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304" w:author="Jared Wright" w:date="2021-09-18T17:09:00Z">
                  <w:rPr>
                    <w:rFonts w:ascii="Times New Roman" w:hAnsi="Times New Roman" w:cs="Times New Roman"/>
                    <w:sz w:val="24"/>
                    <w:szCs w:val="24"/>
                  </w:rPr>
                </w:rPrChange>
              </w:rPr>
              <w:pPrChange w:id="305" w:author="Jared Wright" w:date="2021-09-18T17:09:00Z">
                <w:pPr>
                  <w:jc w:val="center"/>
                </w:pPr>
              </w:pPrChange>
            </w:pPr>
            <w:ins w:id="306" w:author="Jared Wright" w:date="2021-09-18T17:09:00Z">
              <w:r w:rsidRPr="007E4A2B">
                <w:rPr>
                  <w:rFonts w:ascii="Times New Roman" w:hAnsi="Times New Roman" w:cs="Times New Roman"/>
                  <w:color w:val="000000"/>
                  <w:sz w:val="24"/>
                  <w:szCs w:val="24"/>
                  <w:rPrChange w:id="307" w:author="Jared Wright" w:date="2021-09-18T17:09:00Z">
                    <w:rPr>
                      <w:rFonts w:ascii="Calibri" w:hAnsi="Calibri" w:cs="Calibri"/>
                      <w:color w:val="000000"/>
                    </w:rPr>
                  </w:rPrChange>
                </w:rPr>
                <w:t>0.003</w:t>
              </w:r>
            </w:ins>
          </w:p>
        </w:tc>
        <w:tc>
          <w:tcPr>
            <w:tcW w:w="463" w:type="pct"/>
            <w:tcBorders>
              <w:top w:val="single" w:sz="4" w:space="0" w:color="auto"/>
              <w:left w:val="nil"/>
              <w:bottom w:val="nil"/>
              <w:right w:val="nil"/>
            </w:tcBorders>
            <w:vAlign w:val="center"/>
            <w:tcPrChange w:id="308" w:author="Jared Wright" w:date="2021-09-18T17:09:00Z">
              <w:tcPr>
                <w:tcW w:w="463" w:type="pct"/>
                <w:tcBorders>
                  <w:top w:val="single" w:sz="4" w:space="0" w:color="auto"/>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09" w:author="Jared Wright" w:date="2021-09-18T17:09:00Z">
                  <w:rPr>
                    <w:rFonts w:ascii="Times New Roman" w:hAnsi="Times New Roman" w:cs="Times New Roman"/>
                    <w:sz w:val="24"/>
                    <w:szCs w:val="24"/>
                  </w:rPr>
                </w:rPrChange>
              </w:rPr>
              <w:pPrChange w:id="310" w:author="Jared Wright" w:date="2021-09-18T17:09:00Z">
                <w:pPr>
                  <w:jc w:val="center"/>
                </w:pPr>
              </w:pPrChange>
            </w:pPr>
            <w:ins w:id="311" w:author="Jared Wright" w:date="2021-09-18T17:09:00Z">
              <w:r w:rsidRPr="007E4A2B">
                <w:rPr>
                  <w:rFonts w:ascii="Times New Roman" w:hAnsi="Times New Roman" w:cs="Times New Roman"/>
                  <w:color w:val="000000"/>
                  <w:sz w:val="24"/>
                  <w:szCs w:val="24"/>
                  <w:rPrChange w:id="312" w:author="Jared Wright" w:date="2021-09-18T17:09:00Z">
                    <w:rPr>
                      <w:rFonts w:ascii="Calibri" w:hAnsi="Calibri" w:cs="Calibri"/>
                      <w:color w:val="000000"/>
                    </w:rPr>
                  </w:rPrChange>
                </w:rPr>
                <w:t>0.503**</w:t>
              </w:r>
            </w:ins>
            <w:del w:id="313" w:author="Jared Wright" w:date="2021-09-18T17:09:00Z">
              <w:r w:rsidRPr="007E4A2B" w:rsidDel="00A20FF8">
                <w:rPr>
                  <w:rFonts w:ascii="Times New Roman" w:hAnsi="Times New Roman" w:cs="Times New Roman"/>
                  <w:sz w:val="24"/>
                  <w:szCs w:val="24"/>
                  <w:rPrChange w:id="314" w:author="Jared Wright" w:date="2021-09-18T17:09:00Z">
                    <w:rPr>
                      <w:rFonts w:ascii="Times New Roman" w:hAnsi="Times New Roman" w:cs="Times New Roman"/>
                      <w:sz w:val="24"/>
                      <w:szCs w:val="24"/>
                    </w:rPr>
                  </w:rPrChange>
                </w:rPr>
                <w:delText>-0.001</w:delText>
              </w:r>
            </w:del>
          </w:p>
        </w:tc>
        <w:tc>
          <w:tcPr>
            <w:tcW w:w="463" w:type="pct"/>
            <w:tcBorders>
              <w:top w:val="single" w:sz="4" w:space="0" w:color="auto"/>
              <w:left w:val="nil"/>
              <w:bottom w:val="nil"/>
              <w:right w:val="nil"/>
            </w:tcBorders>
            <w:vAlign w:val="center"/>
            <w:tcPrChange w:id="315" w:author="Jared Wright" w:date="2021-09-18T17:09:00Z">
              <w:tcPr>
                <w:tcW w:w="463" w:type="pct"/>
                <w:tcBorders>
                  <w:top w:val="single" w:sz="4" w:space="0" w:color="auto"/>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16" w:author="Jared Wright" w:date="2021-09-18T17:09:00Z">
                  <w:rPr>
                    <w:rFonts w:ascii="Times New Roman" w:hAnsi="Times New Roman" w:cs="Times New Roman"/>
                    <w:sz w:val="24"/>
                    <w:szCs w:val="24"/>
                  </w:rPr>
                </w:rPrChange>
              </w:rPr>
              <w:pPrChange w:id="317" w:author="Jared Wright" w:date="2021-09-18T17:09:00Z">
                <w:pPr>
                  <w:jc w:val="center"/>
                </w:pPr>
              </w:pPrChange>
            </w:pPr>
            <w:ins w:id="318" w:author="Jared Wright" w:date="2021-09-18T17:09:00Z">
              <w:r w:rsidRPr="007E4A2B">
                <w:rPr>
                  <w:rFonts w:ascii="Times New Roman" w:hAnsi="Times New Roman" w:cs="Times New Roman"/>
                  <w:color w:val="000000"/>
                  <w:sz w:val="24"/>
                  <w:szCs w:val="24"/>
                  <w:rPrChange w:id="319" w:author="Jared Wright" w:date="2021-09-18T17:09:00Z">
                    <w:rPr>
                      <w:rFonts w:ascii="Calibri" w:hAnsi="Calibri" w:cs="Calibri"/>
                      <w:color w:val="000000"/>
                    </w:rPr>
                  </w:rPrChange>
                </w:rPr>
                <w:t>0.067</w:t>
              </w:r>
            </w:ins>
            <w:del w:id="320" w:author="Jared Wright" w:date="2021-09-18T17:09:00Z">
              <w:r w:rsidRPr="007E4A2B" w:rsidDel="00A20FF8">
                <w:rPr>
                  <w:rFonts w:ascii="Times New Roman" w:hAnsi="Times New Roman" w:cs="Times New Roman"/>
                  <w:sz w:val="24"/>
                  <w:szCs w:val="24"/>
                  <w:rPrChange w:id="321" w:author="Jared Wright" w:date="2021-09-18T17:09:00Z">
                    <w:rPr>
                      <w:rFonts w:ascii="Times New Roman" w:hAnsi="Times New Roman" w:cs="Times New Roman"/>
                      <w:sz w:val="24"/>
                      <w:szCs w:val="24"/>
                    </w:rPr>
                  </w:rPrChange>
                </w:rPr>
                <w:delText>-0.001</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322"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288"/>
          <w:trPrChange w:id="323" w:author="Jared Wright" w:date="2021-09-18T17:09:00Z">
            <w:trPr>
              <w:gridAfter w:val="1"/>
              <w:wAfter w:w="16" w:type="pct"/>
              <w:trHeight w:hRule="exact" w:val="288"/>
            </w:trPr>
          </w:trPrChange>
        </w:trPr>
        <w:tc>
          <w:tcPr>
            <w:tcW w:w="1280" w:type="pct"/>
            <w:tcBorders>
              <w:top w:val="nil"/>
              <w:left w:val="nil"/>
              <w:bottom w:val="nil"/>
              <w:right w:val="nil"/>
            </w:tcBorders>
            <w:vAlign w:val="center"/>
            <w:tcPrChange w:id="324"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sz w:val="24"/>
                <w:szCs w:val="24"/>
              </w:rPr>
            </w:pPr>
          </w:p>
        </w:tc>
        <w:tc>
          <w:tcPr>
            <w:tcW w:w="463" w:type="pct"/>
            <w:tcBorders>
              <w:top w:val="nil"/>
              <w:left w:val="nil"/>
              <w:bottom w:val="nil"/>
              <w:right w:val="nil"/>
            </w:tcBorders>
            <w:vAlign w:val="center"/>
            <w:tcPrChange w:id="325"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26" w:author="Jared Wright" w:date="2021-09-18T17:09:00Z">
                  <w:rPr>
                    <w:rFonts w:ascii="Times New Roman" w:hAnsi="Times New Roman" w:cs="Times New Roman"/>
                    <w:sz w:val="24"/>
                    <w:szCs w:val="24"/>
                  </w:rPr>
                </w:rPrChange>
              </w:rPr>
              <w:pPrChange w:id="327" w:author="Jared Wright" w:date="2021-09-18T17:09:00Z">
                <w:pPr>
                  <w:jc w:val="center"/>
                </w:pPr>
              </w:pPrChange>
            </w:pPr>
            <w:ins w:id="328" w:author="Jared Wright" w:date="2021-09-18T17:09:00Z">
              <w:r w:rsidRPr="007E4A2B">
                <w:rPr>
                  <w:rFonts w:ascii="Times New Roman" w:hAnsi="Times New Roman" w:cs="Times New Roman"/>
                  <w:color w:val="000000"/>
                  <w:sz w:val="24"/>
                  <w:szCs w:val="24"/>
                  <w:rPrChange w:id="329" w:author="Jared Wright" w:date="2021-09-18T17:09:00Z">
                    <w:rPr>
                      <w:rFonts w:ascii="Calibri" w:hAnsi="Calibri" w:cs="Calibri"/>
                      <w:color w:val="000000"/>
                    </w:rPr>
                  </w:rPrChange>
                </w:rPr>
                <w:t>(0.206)</w:t>
              </w:r>
            </w:ins>
            <w:del w:id="330" w:author="Jared Wright" w:date="2021-09-18T17:09:00Z">
              <w:r w:rsidRPr="007E4A2B" w:rsidDel="00A20FF8">
                <w:rPr>
                  <w:rFonts w:ascii="Times New Roman" w:hAnsi="Times New Roman" w:cs="Times New Roman"/>
                  <w:sz w:val="24"/>
                  <w:szCs w:val="24"/>
                  <w:rPrChange w:id="331" w:author="Jared Wright" w:date="2021-09-18T17:09:00Z">
                    <w:rPr>
                      <w:rFonts w:ascii="Times New Roman" w:hAnsi="Times New Roman" w:cs="Times New Roman"/>
                      <w:sz w:val="24"/>
                      <w:szCs w:val="24"/>
                    </w:rPr>
                  </w:rPrChange>
                </w:rPr>
                <w:delText>(0.206)</w:delText>
              </w:r>
            </w:del>
          </w:p>
        </w:tc>
        <w:tc>
          <w:tcPr>
            <w:tcW w:w="463" w:type="pct"/>
            <w:tcBorders>
              <w:top w:val="nil"/>
              <w:left w:val="nil"/>
              <w:bottom w:val="nil"/>
              <w:right w:val="nil"/>
            </w:tcBorders>
            <w:vAlign w:val="center"/>
            <w:tcPrChange w:id="332"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33" w:author="Jared Wright" w:date="2021-09-18T17:09:00Z">
                  <w:rPr>
                    <w:rFonts w:ascii="Times New Roman" w:hAnsi="Times New Roman" w:cs="Times New Roman"/>
                    <w:sz w:val="24"/>
                    <w:szCs w:val="24"/>
                  </w:rPr>
                </w:rPrChange>
              </w:rPr>
              <w:pPrChange w:id="334" w:author="Jared Wright" w:date="2021-09-18T17:09:00Z">
                <w:pPr>
                  <w:jc w:val="center"/>
                </w:pPr>
              </w:pPrChange>
            </w:pPr>
            <w:ins w:id="335" w:author="Jared Wright" w:date="2021-09-18T17:09:00Z">
              <w:r w:rsidRPr="007E4A2B">
                <w:rPr>
                  <w:rFonts w:ascii="Times New Roman" w:hAnsi="Times New Roman" w:cs="Times New Roman"/>
                  <w:color w:val="000000"/>
                  <w:sz w:val="24"/>
                  <w:szCs w:val="24"/>
                  <w:rPrChange w:id="336" w:author="Jared Wright" w:date="2021-09-18T17:09:00Z">
                    <w:rPr>
                      <w:rFonts w:ascii="Calibri" w:hAnsi="Calibri" w:cs="Calibri"/>
                      <w:color w:val="000000"/>
                    </w:rPr>
                  </w:rPrChange>
                </w:rPr>
                <w:t>(0.021)</w:t>
              </w:r>
            </w:ins>
            <w:del w:id="337" w:author="Jared Wright" w:date="2021-09-18T17:09:00Z">
              <w:r w:rsidRPr="007E4A2B" w:rsidDel="00A20FF8">
                <w:rPr>
                  <w:rFonts w:ascii="Times New Roman" w:hAnsi="Times New Roman" w:cs="Times New Roman"/>
                  <w:sz w:val="24"/>
                  <w:szCs w:val="24"/>
                  <w:rPrChange w:id="338" w:author="Jared Wright" w:date="2021-09-18T17:09:00Z">
                    <w:rPr>
                      <w:rFonts w:ascii="Times New Roman" w:hAnsi="Times New Roman" w:cs="Times New Roman"/>
                      <w:sz w:val="24"/>
                      <w:szCs w:val="24"/>
                    </w:rPr>
                  </w:rPrChange>
                </w:rPr>
                <w:delText>(0.021)</w:delText>
              </w:r>
            </w:del>
          </w:p>
        </w:tc>
        <w:tc>
          <w:tcPr>
            <w:tcW w:w="463" w:type="pct"/>
            <w:tcBorders>
              <w:top w:val="nil"/>
              <w:left w:val="nil"/>
              <w:bottom w:val="nil"/>
              <w:right w:val="nil"/>
            </w:tcBorders>
            <w:vAlign w:val="center"/>
            <w:tcPrChange w:id="339"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40" w:author="Jared Wright" w:date="2021-09-18T17:09:00Z">
                  <w:rPr>
                    <w:rFonts w:ascii="Times New Roman" w:hAnsi="Times New Roman" w:cs="Times New Roman"/>
                    <w:sz w:val="24"/>
                    <w:szCs w:val="24"/>
                  </w:rPr>
                </w:rPrChange>
              </w:rPr>
              <w:pPrChange w:id="341" w:author="Jared Wright" w:date="2021-09-18T17:09:00Z">
                <w:pPr>
                  <w:jc w:val="center"/>
                </w:pPr>
              </w:pPrChange>
            </w:pPr>
            <w:ins w:id="342" w:author="Jared Wright" w:date="2021-09-18T17:09:00Z">
              <w:r w:rsidRPr="007E4A2B">
                <w:rPr>
                  <w:rFonts w:ascii="Times New Roman" w:hAnsi="Times New Roman" w:cs="Times New Roman"/>
                  <w:color w:val="000000"/>
                  <w:sz w:val="24"/>
                  <w:szCs w:val="24"/>
                  <w:rPrChange w:id="343" w:author="Jared Wright" w:date="2021-09-18T17:09:00Z">
                    <w:rPr>
                      <w:rFonts w:ascii="Calibri" w:hAnsi="Calibri" w:cs="Calibri"/>
                      <w:color w:val="000000"/>
                    </w:rPr>
                  </w:rPrChange>
                </w:rPr>
                <w:t>(0.010)</w:t>
              </w:r>
            </w:ins>
            <w:del w:id="344" w:author="Jared Wright" w:date="2021-09-18T17:09:00Z">
              <w:r w:rsidRPr="007E4A2B" w:rsidDel="00A20FF8">
                <w:rPr>
                  <w:rFonts w:ascii="Times New Roman" w:hAnsi="Times New Roman" w:cs="Times New Roman"/>
                  <w:sz w:val="24"/>
                  <w:szCs w:val="24"/>
                  <w:rPrChange w:id="345" w:author="Jared Wright" w:date="2021-09-18T17:09:00Z">
                    <w:rPr>
                      <w:rFonts w:ascii="Times New Roman" w:hAnsi="Times New Roman" w:cs="Times New Roman"/>
                      <w:sz w:val="24"/>
                      <w:szCs w:val="24"/>
                    </w:rPr>
                  </w:rPrChange>
                </w:rPr>
                <w:delText>(0.036)</w:delText>
              </w:r>
            </w:del>
          </w:p>
        </w:tc>
        <w:tc>
          <w:tcPr>
            <w:tcW w:w="463" w:type="pct"/>
            <w:tcBorders>
              <w:top w:val="nil"/>
              <w:left w:val="nil"/>
              <w:bottom w:val="nil"/>
              <w:right w:val="nil"/>
            </w:tcBorders>
            <w:vAlign w:val="center"/>
            <w:tcPrChange w:id="346"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47" w:author="Jared Wright" w:date="2021-09-18T17:09:00Z">
                  <w:rPr>
                    <w:rFonts w:ascii="Times New Roman" w:hAnsi="Times New Roman" w:cs="Times New Roman"/>
                    <w:sz w:val="24"/>
                    <w:szCs w:val="24"/>
                  </w:rPr>
                </w:rPrChange>
              </w:rPr>
              <w:pPrChange w:id="348" w:author="Jared Wright" w:date="2021-09-18T17:09:00Z">
                <w:pPr>
                  <w:jc w:val="center"/>
                </w:pPr>
              </w:pPrChange>
            </w:pPr>
            <w:ins w:id="349" w:author="Jared Wright" w:date="2021-09-18T17:09:00Z">
              <w:r w:rsidRPr="007E4A2B">
                <w:rPr>
                  <w:rFonts w:ascii="Times New Roman" w:hAnsi="Times New Roman" w:cs="Times New Roman"/>
                  <w:color w:val="000000"/>
                  <w:sz w:val="24"/>
                  <w:szCs w:val="24"/>
                  <w:rPrChange w:id="350" w:author="Jared Wright" w:date="2021-09-18T17:09:00Z">
                    <w:rPr>
                      <w:rFonts w:ascii="Calibri" w:hAnsi="Calibri" w:cs="Calibri"/>
                      <w:color w:val="000000"/>
                    </w:rPr>
                  </w:rPrChange>
                </w:rPr>
                <w:t>(0.003)</w:t>
              </w:r>
            </w:ins>
            <w:del w:id="351" w:author="Jared Wright" w:date="2021-09-18T17:09:00Z">
              <w:r w:rsidRPr="007E4A2B" w:rsidDel="00A20FF8">
                <w:rPr>
                  <w:rFonts w:ascii="Times New Roman" w:hAnsi="Times New Roman" w:cs="Times New Roman"/>
                  <w:sz w:val="24"/>
                  <w:szCs w:val="24"/>
                  <w:rPrChange w:id="352" w:author="Jared Wright" w:date="2021-09-18T17:09:00Z">
                    <w:rPr>
                      <w:rFonts w:ascii="Times New Roman" w:hAnsi="Times New Roman" w:cs="Times New Roman"/>
                      <w:sz w:val="24"/>
                      <w:szCs w:val="24"/>
                    </w:rPr>
                  </w:rPrChange>
                </w:rPr>
                <w:delText>(0.010)</w:delText>
              </w:r>
            </w:del>
          </w:p>
        </w:tc>
        <w:tc>
          <w:tcPr>
            <w:tcW w:w="463" w:type="pct"/>
            <w:tcBorders>
              <w:top w:val="nil"/>
              <w:left w:val="nil"/>
              <w:bottom w:val="nil"/>
              <w:right w:val="nil"/>
            </w:tcBorders>
            <w:vAlign w:val="center"/>
            <w:tcPrChange w:id="353"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354" w:author="Jared Wright" w:date="2021-09-18T17:09:00Z">
                  <w:rPr>
                    <w:rFonts w:ascii="Times New Roman" w:hAnsi="Times New Roman" w:cs="Times New Roman"/>
                    <w:sz w:val="24"/>
                    <w:szCs w:val="24"/>
                  </w:rPr>
                </w:rPrChange>
              </w:rPr>
              <w:pPrChange w:id="355" w:author="Jared Wright" w:date="2021-09-18T17:09:00Z">
                <w:pPr>
                  <w:jc w:val="center"/>
                </w:pPr>
              </w:pPrChange>
            </w:pPr>
            <w:ins w:id="356" w:author="Jared Wright" w:date="2021-09-18T17:09:00Z">
              <w:r w:rsidRPr="007E4A2B">
                <w:rPr>
                  <w:rFonts w:ascii="Times New Roman" w:hAnsi="Times New Roman" w:cs="Times New Roman"/>
                  <w:color w:val="000000"/>
                  <w:sz w:val="24"/>
                  <w:szCs w:val="24"/>
                  <w:rPrChange w:id="357" w:author="Jared Wright" w:date="2021-09-18T17:09:00Z">
                    <w:rPr>
                      <w:rFonts w:ascii="Calibri" w:hAnsi="Calibri" w:cs="Calibri"/>
                      <w:color w:val="000000"/>
                    </w:rPr>
                  </w:rPrChange>
                </w:rPr>
                <w:t>(0.002)</w:t>
              </w:r>
            </w:ins>
          </w:p>
        </w:tc>
        <w:tc>
          <w:tcPr>
            <w:tcW w:w="463" w:type="pct"/>
            <w:tcBorders>
              <w:top w:val="nil"/>
              <w:left w:val="nil"/>
              <w:bottom w:val="nil"/>
              <w:right w:val="nil"/>
            </w:tcBorders>
            <w:vAlign w:val="center"/>
            <w:tcPrChange w:id="358"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359" w:author="Jared Wright" w:date="2021-09-18T17:09:00Z">
                  <w:rPr>
                    <w:rFonts w:ascii="Times New Roman" w:hAnsi="Times New Roman" w:cs="Times New Roman"/>
                    <w:sz w:val="24"/>
                    <w:szCs w:val="24"/>
                  </w:rPr>
                </w:rPrChange>
              </w:rPr>
              <w:pPrChange w:id="360" w:author="Jared Wright" w:date="2021-09-18T17:09:00Z">
                <w:pPr>
                  <w:jc w:val="center"/>
                </w:pPr>
              </w:pPrChange>
            </w:pPr>
            <w:ins w:id="361" w:author="Jared Wright" w:date="2021-09-18T17:09:00Z">
              <w:r w:rsidRPr="007E4A2B">
                <w:rPr>
                  <w:rFonts w:ascii="Times New Roman" w:hAnsi="Times New Roman" w:cs="Times New Roman"/>
                  <w:color w:val="000000"/>
                  <w:sz w:val="24"/>
                  <w:szCs w:val="24"/>
                  <w:rPrChange w:id="362" w:author="Jared Wright" w:date="2021-09-18T17:09:00Z">
                    <w:rPr>
                      <w:rFonts w:ascii="Calibri" w:hAnsi="Calibri" w:cs="Calibri"/>
                      <w:color w:val="000000"/>
                    </w:rPr>
                  </w:rPrChange>
                </w:rPr>
                <w:t>(0.006)</w:t>
              </w:r>
            </w:ins>
          </w:p>
        </w:tc>
        <w:tc>
          <w:tcPr>
            <w:tcW w:w="463" w:type="pct"/>
            <w:tcBorders>
              <w:top w:val="nil"/>
              <w:left w:val="nil"/>
              <w:bottom w:val="nil"/>
              <w:right w:val="nil"/>
            </w:tcBorders>
            <w:vAlign w:val="center"/>
            <w:tcPrChange w:id="363"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64" w:author="Jared Wright" w:date="2021-09-18T17:09:00Z">
                  <w:rPr>
                    <w:rFonts w:ascii="Times New Roman" w:hAnsi="Times New Roman" w:cs="Times New Roman"/>
                    <w:sz w:val="24"/>
                    <w:szCs w:val="24"/>
                  </w:rPr>
                </w:rPrChange>
              </w:rPr>
              <w:pPrChange w:id="365" w:author="Jared Wright" w:date="2021-09-18T17:09:00Z">
                <w:pPr>
                  <w:jc w:val="center"/>
                </w:pPr>
              </w:pPrChange>
            </w:pPr>
            <w:ins w:id="366" w:author="Jared Wright" w:date="2021-09-18T17:09:00Z">
              <w:r w:rsidRPr="007E4A2B">
                <w:rPr>
                  <w:rFonts w:ascii="Times New Roman" w:hAnsi="Times New Roman" w:cs="Times New Roman"/>
                  <w:color w:val="000000"/>
                  <w:sz w:val="24"/>
                  <w:szCs w:val="24"/>
                  <w:rPrChange w:id="367" w:author="Jared Wright" w:date="2021-09-18T17:09:00Z">
                    <w:rPr>
                      <w:rFonts w:ascii="Calibri" w:hAnsi="Calibri" w:cs="Calibri"/>
                      <w:color w:val="000000"/>
                    </w:rPr>
                  </w:rPrChange>
                </w:rPr>
                <w:t>(0.178)</w:t>
              </w:r>
            </w:ins>
            <w:del w:id="368" w:author="Jared Wright" w:date="2021-09-18T17:09:00Z">
              <w:r w:rsidRPr="007E4A2B" w:rsidDel="00A20FF8">
                <w:rPr>
                  <w:rFonts w:ascii="Times New Roman" w:hAnsi="Times New Roman" w:cs="Times New Roman"/>
                  <w:sz w:val="24"/>
                  <w:szCs w:val="24"/>
                  <w:rPrChange w:id="369" w:author="Jared Wright" w:date="2021-09-18T17:09:00Z">
                    <w:rPr>
                      <w:rFonts w:ascii="Times New Roman" w:hAnsi="Times New Roman" w:cs="Times New Roman"/>
                      <w:sz w:val="24"/>
                      <w:szCs w:val="24"/>
                    </w:rPr>
                  </w:rPrChange>
                </w:rPr>
                <w:delText>(0.003)</w:delText>
              </w:r>
            </w:del>
          </w:p>
        </w:tc>
        <w:tc>
          <w:tcPr>
            <w:tcW w:w="463" w:type="pct"/>
            <w:tcBorders>
              <w:top w:val="nil"/>
              <w:left w:val="nil"/>
              <w:bottom w:val="nil"/>
              <w:right w:val="nil"/>
            </w:tcBorders>
            <w:vAlign w:val="center"/>
            <w:tcPrChange w:id="370"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71" w:author="Jared Wright" w:date="2021-09-18T17:09:00Z">
                  <w:rPr>
                    <w:rFonts w:ascii="Times New Roman" w:hAnsi="Times New Roman" w:cs="Times New Roman"/>
                    <w:sz w:val="24"/>
                    <w:szCs w:val="24"/>
                  </w:rPr>
                </w:rPrChange>
              </w:rPr>
              <w:pPrChange w:id="372" w:author="Jared Wright" w:date="2021-09-18T17:09:00Z">
                <w:pPr>
                  <w:jc w:val="center"/>
                </w:pPr>
              </w:pPrChange>
            </w:pPr>
            <w:ins w:id="373" w:author="Jared Wright" w:date="2021-09-18T17:09:00Z">
              <w:r w:rsidRPr="007E4A2B">
                <w:rPr>
                  <w:rFonts w:ascii="Times New Roman" w:hAnsi="Times New Roman" w:cs="Times New Roman"/>
                  <w:color w:val="000000"/>
                  <w:sz w:val="24"/>
                  <w:szCs w:val="24"/>
                  <w:rPrChange w:id="374" w:author="Jared Wright" w:date="2021-09-18T17:09:00Z">
                    <w:rPr>
                      <w:rFonts w:ascii="Calibri" w:hAnsi="Calibri" w:cs="Calibri"/>
                      <w:color w:val="000000"/>
                    </w:rPr>
                  </w:rPrChange>
                </w:rPr>
                <w:t>(0.036)</w:t>
              </w:r>
            </w:ins>
            <w:del w:id="375" w:author="Jared Wright" w:date="2021-09-18T17:09:00Z">
              <w:r w:rsidRPr="007E4A2B" w:rsidDel="00A20FF8">
                <w:rPr>
                  <w:rFonts w:ascii="Times New Roman" w:hAnsi="Times New Roman" w:cs="Times New Roman"/>
                  <w:sz w:val="24"/>
                  <w:szCs w:val="24"/>
                  <w:rPrChange w:id="376" w:author="Jared Wright" w:date="2021-09-18T17:09:00Z">
                    <w:rPr>
                      <w:rFonts w:ascii="Times New Roman" w:hAnsi="Times New Roman" w:cs="Times New Roman"/>
                      <w:sz w:val="24"/>
                      <w:szCs w:val="24"/>
                    </w:rPr>
                  </w:rPrChange>
                </w:rPr>
                <w:delText>(0.002)</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377"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432"/>
          <w:trPrChange w:id="378" w:author="Jared Wright" w:date="2021-09-18T17:09:00Z">
            <w:trPr>
              <w:gridAfter w:val="1"/>
              <w:wAfter w:w="16" w:type="pct"/>
              <w:trHeight w:hRule="exact" w:val="432"/>
            </w:trPr>
          </w:trPrChange>
        </w:trPr>
        <w:tc>
          <w:tcPr>
            <w:tcW w:w="1280" w:type="pct"/>
            <w:tcBorders>
              <w:top w:val="nil"/>
              <w:left w:val="nil"/>
              <w:bottom w:val="nil"/>
              <w:right w:val="nil"/>
            </w:tcBorders>
            <w:vAlign w:val="center"/>
            <w:tcPrChange w:id="379"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sz w:val="24"/>
                <w:szCs w:val="24"/>
              </w:rPr>
            </w:pPr>
            <w:r w:rsidRPr="004B0CB6">
              <w:rPr>
                <w:rFonts w:ascii="Times New Roman" w:hAnsi="Times New Roman" w:cs="Times New Roman"/>
                <w:sz w:val="24"/>
                <w:szCs w:val="24"/>
              </w:rPr>
              <w:t>Log Base Year City Population</w:t>
            </w:r>
          </w:p>
        </w:tc>
        <w:tc>
          <w:tcPr>
            <w:tcW w:w="463" w:type="pct"/>
            <w:tcBorders>
              <w:top w:val="nil"/>
              <w:left w:val="nil"/>
              <w:bottom w:val="nil"/>
              <w:right w:val="nil"/>
            </w:tcBorders>
            <w:vAlign w:val="center"/>
            <w:tcPrChange w:id="380"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81" w:author="Jared Wright" w:date="2021-09-18T17:09:00Z">
                  <w:rPr>
                    <w:rFonts w:ascii="Times New Roman" w:hAnsi="Times New Roman" w:cs="Times New Roman"/>
                    <w:sz w:val="24"/>
                    <w:szCs w:val="24"/>
                  </w:rPr>
                </w:rPrChange>
              </w:rPr>
              <w:pPrChange w:id="382" w:author="Jared Wright" w:date="2021-09-18T17:09:00Z">
                <w:pPr>
                  <w:jc w:val="center"/>
                </w:pPr>
              </w:pPrChange>
            </w:pPr>
            <w:ins w:id="383" w:author="Jared Wright" w:date="2021-09-18T17:09:00Z">
              <w:r w:rsidRPr="007E4A2B">
                <w:rPr>
                  <w:rFonts w:ascii="Times New Roman" w:hAnsi="Times New Roman" w:cs="Times New Roman"/>
                  <w:color w:val="000000"/>
                  <w:sz w:val="24"/>
                  <w:szCs w:val="24"/>
                  <w:rPrChange w:id="384" w:author="Jared Wright" w:date="2021-09-18T17:09:00Z">
                    <w:rPr>
                      <w:rFonts w:ascii="Calibri" w:hAnsi="Calibri" w:cs="Calibri"/>
                      <w:color w:val="000000"/>
                    </w:rPr>
                  </w:rPrChange>
                </w:rPr>
                <w:t>0.822**</w:t>
              </w:r>
            </w:ins>
            <w:del w:id="385" w:author="Jared Wright" w:date="2021-09-18T17:09:00Z">
              <w:r w:rsidRPr="007E4A2B" w:rsidDel="00A20FF8">
                <w:rPr>
                  <w:rFonts w:ascii="Times New Roman" w:hAnsi="Times New Roman" w:cs="Times New Roman"/>
                  <w:sz w:val="24"/>
                  <w:szCs w:val="24"/>
                  <w:rPrChange w:id="386" w:author="Jared Wright" w:date="2021-09-18T17:09:00Z">
                    <w:rPr>
                      <w:rFonts w:ascii="Times New Roman" w:hAnsi="Times New Roman" w:cs="Times New Roman"/>
                      <w:sz w:val="24"/>
                      <w:szCs w:val="24"/>
                    </w:rPr>
                  </w:rPrChange>
                </w:rPr>
                <w:delText>0.822**</w:delText>
              </w:r>
            </w:del>
          </w:p>
        </w:tc>
        <w:tc>
          <w:tcPr>
            <w:tcW w:w="463" w:type="pct"/>
            <w:tcBorders>
              <w:top w:val="nil"/>
              <w:left w:val="nil"/>
              <w:bottom w:val="nil"/>
              <w:right w:val="nil"/>
            </w:tcBorders>
            <w:vAlign w:val="center"/>
            <w:tcPrChange w:id="387"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88" w:author="Jared Wright" w:date="2021-09-18T17:09:00Z">
                  <w:rPr>
                    <w:rFonts w:ascii="Times New Roman" w:hAnsi="Times New Roman" w:cs="Times New Roman"/>
                    <w:sz w:val="24"/>
                    <w:szCs w:val="24"/>
                  </w:rPr>
                </w:rPrChange>
              </w:rPr>
              <w:pPrChange w:id="389" w:author="Jared Wright" w:date="2021-09-18T17:09:00Z">
                <w:pPr>
                  <w:jc w:val="center"/>
                </w:pPr>
              </w:pPrChange>
            </w:pPr>
            <w:ins w:id="390" w:author="Jared Wright" w:date="2021-09-18T17:09:00Z">
              <w:r w:rsidRPr="007E4A2B">
                <w:rPr>
                  <w:rFonts w:ascii="Times New Roman" w:hAnsi="Times New Roman" w:cs="Times New Roman"/>
                  <w:color w:val="000000"/>
                  <w:sz w:val="24"/>
                  <w:szCs w:val="24"/>
                  <w:rPrChange w:id="391" w:author="Jared Wright" w:date="2021-09-18T17:09:00Z">
                    <w:rPr>
                      <w:rFonts w:ascii="Calibri" w:hAnsi="Calibri" w:cs="Calibri"/>
                      <w:color w:val="000000"/>
                    </w:rPr>
                  </w:rPrChange>
                </w:rPr>
                <w:t>0.322**</w:t>
              </w:r>
            </w:ins>
            <w:del w:id="392" w:author="Jared Wright" w:date="2021-09-18T17:09:00Z">
              <w:r w:rsidRPr="007E4A2B" w:rsidDel="00A20FF8">
                <w:rPr>
                  <w:rFonts w:ascii="Times New Roman" w:hAnsi="Times New Roman" w:cs="Times New Roman"/>
                  <w:sz w:val="24"/>
                  <w:szCs w:val="24"/>
                  <w:rPrChange w:id="393" w:author="Jared Wright" w:date="2021-09-18T17:09:00Z">
                    <w:rPr>
                      <w:rFonts w:ascii="Times New Roman" w:hAnsi="Times New Roman" w:cs="Times New Roman"/>
                      <w:sz w:val="24"/>
                      <w:szCs w:val="24"/>
                    </w:rPr>
                  </w:rPrChange>
                </w:rPr>
                <w:delText>0.322**</w:delText>
              </w:r>
            </w:del>
          </w:p>
        </w:tc>
        <w:tc>
          <w:tcPr>
            <w:tcW w:w="463" w:type="pct"/>
            <w:tcBorders>
              <w:top w:val="nil"/>
              <w:left w:val="nil"/>
              <w:bottom w:val="nil"/>
              <w:right w:val="nil"/>
            </w:tcBorders>
            <w:vAlign w:val="center"/>
            <w:tcPrChange w:id="394"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395" w:author="Jared Wright" w:date="2021-09-18T17:09:00Z">
                  <w:rPr>
                    <w:rFonts w:ascii="Times New Roman" w:hAnsi="Times New Roman" w:cs="Times New Roman"/>
                    <w:sz w:val="24"/>
                    <w:szCs w:val="24"/>
                  </w:rPr>
                </w:rPrChange>
              </w:rPr>
              <w:pPrChange w:id="396" w:author="Jared Wright" w:date="2021-09-18T17:09:00Z">
                <w:pPr>
                  <w:jc w:val="center"/>
                </w:pPr>
              </w:pPrChange>
            </w:pPr>
            <w:ins w:id="397" w:author="Jared Wright" w:date="2021-09-18T17:09:00Z">
              <w:r w:rsidRPr="007E4A2B">
                <w:rPr>
                  <w:rFonts w:ascii="Times New Roman" w:hAnsi="Times New Roman" w:cs="Times New Roman"/>
                  <w:color w:val="000000"/>
                  <w:sz w:val="24"/>
                  <w:szCs w:val="24"/>
                  <w:rPrChange w:id="398" w:author="Jared Wright" w:date="2021-09-18T17:09:00Z">
                    <w:rPr>
                      <w:rFonts w:ascii="Calibri" w:hAnsi="Calibri" w:cs="Calibri"/>
                      <w:color w:val="000000"/>
                    </w:rPr>
                  </w:rPrChange>
                </w:rPr>
                <w:t>-0.026**</w:t>
              </w:r>
            </w:ins>
            <w:del w:id="399" w:author="Jared Wright" w:date="2021-09-18T17:09:00Z">
              <w:r w:rsidRPr="007E4A2B" w:rsidDel="00A20FF8">
                <w:rPr>
                  <w:rFonts w:ascii="Times New Roman" w:hAnsi="Times New Roman" w:cs="Times New Roman"/>
                  <w:sz w:val="24"/>
                  <w:szCs w:val="24"/>
                  <w:rPrChange w:id="400" w:author="Jared Wright" w:date="2021-09-18T17:09:00Z">
                    <w:rPr>
                      <w:rFonts w:ascii="Times New Roman" w:hAnsi="Times New Roman" w:cs="Times New Roman"/>
                      <w:sz w:val="24"/>
                      <w:szCs w:val="24"/>
                    </w:rPr>
                  </w:rPrChange>
                </w:rPr>
                <w:delText>0.132**</w:delText>
              </w:r>
            </w:del>
          </w:p>
        </w:tc>
        <w:tc>
          <w:tcPr>
            <w:tcW w:w="463" w:type="pct"/>
            <w:tcBorders>
              <w:top w:val="nil"/>
              <w:left w:val="nil"/>
              <w:bottom w:val="nil"/>
              <w:right w:val="nil"/>
            </w:tcBorders>
            <w:vAlign w:val="center"/>
            <w:tcPrChange w:id="401"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02" w:author="Jared Wright" w:date="2021-09-18T17:09:00Z">
                  <w:rPr>
                    <w:rFonts w:ascii="Times New Roman" w:hAnsi="Times New Roman" w:cs="Times New Roman"/>
                    <w:sz w:val="24"/>
                    <w:szCs w:val="24"/>
                  </w:rPr>
                </w:rPrChange>
              </w:rPr>
              <w:pPrChange w:id="403" w:author="Jared Wright" w:date="2021-09-18T17:09:00Z">
                <w:pPr>
                  <w:jc w:val="center"/>
                </w:pPr>
              </w:pPrChange>
            </w:pPr>
            <w:ins w:id="404" w:author="Jared Wright" w:date="2021-09-18T17:09:00Z">
              <w:r w:rsidRPr="007E4A2B">
                <w:rPr>
                  <w:rFonts w:ascii="Times New Roman" w:hAnsi="Times New Roman" w:cs="Times New Roman"/>
                  <w:color w:val="000000"/>
                  <w:sz w:val="24"/>
                  <w:szCs w:val="24"/>
                  <w:rPrChange w:id="405" w:author="Jared Wright" w:date="2021-09-18T17:09:00Z">
                    <w:rPr>
                      <w:rFonts w:ascii="Calibri" w:hAnsi="Calibri" w:cs="Calibri"/>
                      <w:color w:val="000000"/>
                    </w:rPr>
                  </w:rPrChange>
                </w:rPr>
                <w:t>-0.011**</w:t>
              </w:r>
            </w:ins>
            <w:del w:id="406" w:author="Jared Wright" w:date="2021-09-18T17:09:00Z">
              <w:r w:rsidRPr="007E4A2B" w:rsidDel="00A20FF8">
                <w:rPr>
                  <w:rFonts w:ascii="Times New Roman" w:hAnsi="Times New Roman" w:cs="Times New Roman"/>
                  <w:sz w:val="24"/>
                  <w:szCs w:val="24"/>
                  <w:rPrChange w:id="407" w:author="Jared Wright" w:date="2021-09-18T17:09:00Z">
                    <w:rPr>
                      <w:rFonts w:ascii="Times New Roman" w:hAnsi="Times New Roman" w:cs="Times New Roman"/>
                      <w:sz w:val="24"/>
                      <w:szCs w:val="24"/>
                    </w:rPr>
                  </w:rPrChange>
                </w:rPr>
                <w:delText>-0.026**</w:delText>
              </w:r>
            </w:del>
          </w:p>
        </w:tc>
        <w:tc>
          <w:tcPr>
            <w:tcW w:w="463" w:type="pct"/>
            <w:tcBorders>
              <w:top w:val="nil"/>
              <w:left w:val="nil"/>
              <w:bottom w:val="nil"/>
              <w:right w:val="nil"/>
            </w:tcBorders>
            <w:vAlign w:val="center"/>
            <w:tcPrChange w:id="408"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409" w:author="Jared Wright" w:date="2021-09-18T17:09:00Z">
                  <w:rPr>
                    <w:rFonts w:ascii="Times New Roman" w:hAnsi="Times New Roman" w:cs="Times New Roman"/>
                    <w:sz w:val="24"/>
                    <w:szCs w:val="24"/>
                  </w:rPr>
                </w:rPrChange>
              </w:rPr>
              <w:pPrChange w:id="410" w:author="Jared Wright" w:date="2021-09-18T17:09:00Z">
                <w:pPr>
                  <w:jc w:val="center"/>
                </w:pPr>
              </w:pPrChange>
            </w:pPr>
            <w:ins w:id="411" w:author="Jared Wright" w:date="2021-09-18T17:09:00Z">
              <w:r w:rsidRPr="007E4A2B">
                <w:rPr>
                  <w:rFonts w:ascii="Times New Roman" w:hAnsi="Times New Roman" w:cs="Times New Roman"/>
                  <w:color w:val="000000"/>
                  <w:sz w:val="24"/>
                  <w:szCs w:val="24"/>
                  <w:rPrChange w:id="412" w:author="Jared Wright" w:date="2021-09-18T17:09:00Z">
                    <w:rPr>
                      <w:rFonts w:ascii="Calibri" w:hAnsi="Calibri" w:cs="Calibri"/>
                      <w:color w:val="000000"/>
                    </w:rPr>
                  </w:rPrChange>
                </w:rPr>
                <w:t>-0.002</w:t>
              </w:r>
            </w:ins>
          </w:p>
        </w:tc>
        <w:tc>
          <w:tcPr>
            <w:tcW w:w="463" w:type="pct"/>
            <w:tcBorders>
              <w:top w:val="nil"/>
              <w:left w:val="nil"/>
              <w:bottom w:val="nil"/>
              <w:right w:val="nil"/>
            </w:tcBorders>
            <w:vAlign w:val="center"/>
            <w:tcPrChange w:id="413"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414" w:author="Jared Wright" w:date="2021-09-18T17:09:00Z">
                  <w:rPr>
                    <w:rFonts w:ascii="Times New Roman" w:hAnsi="Times New Roman" w:cs="Times New Roman"/>
                    <w:sz w:val="24"/>
                    <w:szCs w:val="24"/>
                  </w:rPr>
                </w:rPrChange>
              </w:rPr>
              <w:pPrChange w:id="415" w:author="Jared Wright" w:date="2021-09-18T17:09:00Z">
                <w:pPr>
                  <w:jc w:val="center"/>
                </w:pPr>
              </w:pPrChange>
            </w:pPr>
            <w:ins w:id="416" w:author="Jared Wright" w:date="2021-09-18T17:09:00Z">
              <w:r w:rsidRPr="007E4A2B">
                <w:rPr>
                  <w:rFonts w:ascii="Times New Roman" w:hAnsi="Times New Roman" w:cs="Times New Roman"/>
                  <w:color w:val="000000"/>
                  <w:sz w:val="24"/>
                  <w:szCs w:val="24"/>
                  <w:rPrChange w:id="417" w:author="Jared Wright" w:date="2021-09-18T17:09:00Z">
                    <w:rPr>
                      <w:rFonts w:ascii="Calibri" w:hAnsi="Calibri" w:cs="Calibri"/>
                      <w:color w:val="000000"/>
                    </w:rPr>
                  </w:rPrChange>
                </w:rPr>
                <w:t>0.059**</w:t>
              </w:r>
            </w:ins>
          </w:p>
        </w:tc>
        <w:tc>
          <w:tcPr>
            <w:tcW w:w="463" w:type="pct"/>
            <w:tcBorders>
              <w:top w:val="nil"/>
              <w:left w:val="nil"/>
              <w:bottom w:val="nil"/>
              <w:right w:val="nil"/>
            </w:tcBorders>
            <w:vAlign w:val="center"/>
            <w:tcPrChange w:id="418"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19" w:author="Jared Wright" w:date="2021-09-18T17:09:00Z">
                  <w:rPr>
                    <w:rFonts w:ascii="Times New Roman" w:hAnsi="Times New Roman" w:cs="Times New Roman"/>
                    <w:sz w:val="24"/>
                    <w:szCs w:val="24"/>
                  </w:rPr>
                </w:rPrChange>
              </w:rPr>
              <w:pPrChange w:id="420" w:author="Jared Wright" w:date="2021-09-18T17:09:00Z">
                <w:pPr>
                  <w:jc w:val="center"/>
                </w:pPr>
              </w:pPrChange>
            </w:pPr>
            <w:ins w:id="421" w:author="Jared Wright" w:date="2021-09-18T17:09:00Z">
              <w:r w:rsidRPr="007E4A2B">
                <w:rPr>
                  <w:rFonts w:ascii="Times New Roman" w:hAnsi="Times New Roman" w:cs="Times New Roman"/>
                  <w:color w:val="000000"/>
                  <w:sz w:val="24"/>
                  <w:szCs w:val="24"/>
                  <w:rPrChange w:id="422" w:author="Jared Wright" w:date="2021-09-18T17:09:00Z">
                    <w:rPr>
                      <w:rFonts w:ascii="Calibri" w:hAnsi="Calibri" w:cs="Calibri"/>
                      <w:color w:val="000000"/>
                    </w:rPr>
                  </w:rPrChange>
                </w:rPr>
                <w:t>-1.298**</w:t>
              </w:r>
            </w:ins>
            <w:del w:id="423" w:author="Jared Wright" w:date="2021-09-18T17:09:00Z">
              <w:r w:rsidRPr="007E4A2B" w:rsidDel="00A20FF8">
                <w:rPr>
                  <w:rFonts w:ascii="Times New Roman" w:hAnsi="Times New Roman" w:cs="Times New Roman"/>
                  <w:sz w:val="24"/>
                  <w:szCs w:val="24"/>
                  <w:rPrChange w:id="424" w:author="Jared Wright" w:date="2021-09-18T17:09:00Z">
                    <w:rPr>
                      <w:rFonts w:ascii="Times New Roman" w:hAnsi="Times New Roman" w:cs="Times New Roman"/>
                      <w:sz w:val="24"/>
                      <w:szCs w:val="24"/>
                    </w:rPr>
                  </w:rPrChange>
                </w:rPr>
                <w:delText>-0.011**</w:delText>
              </w:r>
            </w:del>
          </w:p>
        </w:tc>
        <w:tc>
          <w:tcPr>
            <w:tcW w:w="463" w:type="pct"/>
            <w:tcBorders>
              <w:top w:val="nil"/>
              <w:left w:val="nil"/>
              <w:bottom w:val="nil"/>
              <w:right w:val="nil"/>
            </w:tcBorders>
            <w:vAlign w:val="center"/>
            <w:tcPrChange w:id="425"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26" w:author="Jared Wright" w:date="2021-09-18T17:09:00Z">
                  <w:rPr>
                    <w:rFonts w:ascii="Times New Roman" w:hAnsi="Times New Roman" w:cs="Times New Roman"/>
                    <w:sz w:val="24"/>
                    <w:szCs w:val="24"/>
                  </w:rPr>
                </w:rPrChange>
              </w:rPr>
              <w:pPrChange w:id="427" w:author="Jared Wright" w:date="2021-09-18T17:09:00Z">
                <w:pPr>
                  <w:jc w:val="center"/>
                </w:pPr>
              </w:pPrChange>
            </w:pPr>
            <w:ins w:id="428" w:author="Jared Wright" w:date="2021-09-18T17:09:00Z">
              <w:r w:rsidRPr="007E4A2B">
                <w:rPr>
                  <w:rFonts w:ascii="Times New Roman" w:hAnsi="Times New Roman" w:cs="Times New Roman"/>
                  <w:color w:val="000000"/>
                  <w:sz w:val="24"/>
                  <w:szCs w:val="24"/>
                  <w:rPrChange w:id="429" w:author="Jared Wright" w:date="2021-09-18T17:09:00Z">
                    <w:rPr>
                      <w:rFonts w:ascii="Calibri" w:hAnsi="Calibri" w:cs="Calibri"/>
                      <w:color w:val="000000"/>
                    </w:rPr>
                  </w:rPrChange>
                </w:rPr>
                <w:t>0.132**</w:t>
              </w:r>
            </w:ins>
            <w:del w:id="430" w:author="Jared Wright" w:date="2021-09-18T17:09:00Z">
              <w:r w:rsidRPr="007E4A2B" w:rsidDel="00A20FF8">
                <w:rPr>
                  <w:rFonts w:ascii="Times New Roman" w:hAnsi="Times New Roman" w:cs="Times New Roman"/>
                  <w:sz w:val="24"/>
                  <w:szCs w:val="24"/>
                  <w:rPrChange w:id="431" w:author="Jared Wright" w:date="2021-09-18T17:09:00Z">
                    <w:rPr>
                      <w:rFonts w:ascii="Times New Roman" w:hAnsi="Times New Roman" w:cs="Times New Roman"/>
                      <w:sz w:val="24"/>
                      <w:szCs w:val="24"/>
                    </w:rPr>
                  </w:rPrChange>
                </w:rPr>
                <w:delText>-0.002</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432"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288"/>
          <w:trPrChange w:id="433" w:author="Jared Wright" w:date="2021-09-18T17:09:00Z">
            <w:trPr>
              <w:gridAfter w:val="1"/>
              <w:wAfter w:w="16" w:type="pct"/>
              <w:trHeight w:hRule="exact" w:val="288"/>
            </w:trPr>
          </w:trPrChange>
        </w:trPr>
        <w:tc>
          <w:tcPr>
            <w:tcW w:w="1280" w:type="pct"/>
            <w:tcBorders>
              <w:top w:val="nil"/>
              <w:left w:val="nil"/>
              <w:bottom w:val="nil"/>
              <w:right w:val="nil"/>
            </w:tcBorders>
            <w:vAlign w:val="center"/>
            <w:tcPrChange w:id="434"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sz w:val="24"/>
                <w:szCs w:val="24"/>
              </w:rPr>
            </w:pPr>
          </w:p>
        </w:tc>
        <w:tc>
          <w:tcPr>
            <w:tcW w:w="463" w:type="pct"/>
            <w:tcBorders>
              <w:top w:val="nil"/>
              <w:left w:val="nil"/>
              <w:bottom w:val="nil"/>
              <w:right w:val="nil"/>
            </w:tcBorders>
            <w:vAlign w:val="center"/>
            <w:tcPrChange w:id="435"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36" w:author="Jared Wright" w:date="2021-09-18T17:09:00Z">
                  <w:rPr>
                    <w:rFonts w:ascii="Times New Roman" w:hAnsi="Times New Roman" w:cs="Times New Roman"/>
                    <w:sz w:val="24"/>
                    <w:szCs w:val="24"/>
                  </w:rPr>
                </w:rPrChange>
              </w:rPr>
              <w:pPrChange w:id="437" w:author="Jared Wright" w:date="2021-09-18T17:09:00Z">
                <w:pPr>
                  <w:jc w:val="center"/>
                </w:pPr>
              </w:pPrChange>
            </w:pPr>
            <w:ins w:id="438" w:author="Jared Wright" w:date="2021-09-18T17:09:00Z">
              <w:r w:rsidRPr="007E4A2B">
                <w:rPr>
                  <w:rFonts w:ascii="Times New Roman" w:hAnsi="Times New Roman" w:cs="Times New Roman"/>
                  <w:color w:val="000000"/>
                  <w:sz w:val="24"/>
                  <w:szCs w:val="24"/>
                  <w:rPrChange w:id="439" w:author="Jared Wright" w:date="2021-09-18T17:09:00Z">
                    <w:rPr>
                      <w:rFonts w:ascii="Calibri" w:hAnsi="Calibri" w:cs="Calibri"/>
                      <w:color w:val="000000"/>
                    </w:rPr>
                  </w:rPrChange>
                </w:rPr>
                <w:t>(0.051)</w:t>
              </w:r>
            </w:ins>
            <w:del w:id="440" w:author="Jared Wright" w:date="2021-09-18T17:09:00Z">
              <w:r w:rsidRPr="007E4A2B" w:rsidDel="00A20FF8">
                <w:rPr>
                  <w:rFonts w:ascii="Times New Roman" w:hAnsi="Times New Roman" w:cs="Times New Roman"/>
                  <w:sz w:val="24"/>
                  <w:szCs w:val="24"/>
                  <w:rPrChange w:id="441" w:author="Jared Wright" w:date="2021-09-18T17:09:00Z">
                    <w:rPr>
                      <w:rFonts w:ascii="Times New Roman" w:hAnsi="Times New Roman" w:cs="Times New Roman"/>
                      <w:sz w:val="24"/>
                      <w:szCs w:val="24"/>
                    </w:rPr>
                  </w:rPrChange>
                </w:rPr>
                <w:delText>(0.051)</w:delText>
              </w:r>
            </w:del>
          </w:p>
        </w:tc>
        <w:tc>
          <w:tcPr>
            <w:tcW w:w="463" w:type="pct"/>
            <w:tcBorders>
              <w:top w:val="nil"/>
              <w:left w:val="nil"/>
              <w:bottom w:val="nil"/>
              <w:right w:val="nil"/>
            </w:tcBorders>
            <w:vAlign w:val="center"/>
            <w:tcPrChange w:id="442"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43" w:author="Jared Wright" w:date="2021-09-18T17:09:00Z">
                  <w:rPr>
                    <w:rFonts w:ascii="Times New Roman" w:hAnsi="Times New Roman" w:cs="Times New Roman"/>
                    <w:sz w:val="24"/>
                    <w:szCs w:val="24"/>
                  </w:rPr>
                </w:rPrChange>
              </w:rPr>
              <w:pPrChange w:id="444" w:author="Jared Wright" w:date="2021-09-18T17:09:00Z">
                <w:pPr>
                  <w:jc w:val="center"/>
                </w:pPr>
              </w:pPrChange>
            </w:pPr>
            <w:ins w:id="445" w:author="Jared Wright" w:date="2021-09-18T17:09:00Z">
              <w:r w:rsidRPr="007E4A2B">
                <w:rPr>
                  <w:rFonts w:ascii="Times New Roman" w:hAnsi="Times New Roman" w:cs="Times New Roman"/>
                  <w:color w:val="000000"/>
                  <w:sz w:val="24"/>
                  <w:szCs w:val="24"/>
                  <w:rPrChange w:id="446" w:author="Jared Wright" w:date="2021-09-18T17:09:00Z">
                    <w:rPr>
                      <w:rFonts w:ascii="Calibri" w:hAnsi="Calibri" w:cs="Calibri"/>
                      <w:color w:val="000000"/>
                    </w:rPr>
                  </w:rPrChange>
                </w:rPr>
                <w:t>(0.032)</w:t>
              </w:r>
            </w:ins>
            <w:del w:id="447" w:author="Jared Wright" w:date="2021-09-18T17:09:00Z">
              <w:r w:rsidRPr="007E4A2B" w:rsidDel="00A20FF8">
                <w:rPr>
                  <w:rFonts w:ascii="Times New Roman" w:hAnsi="Times New Roman" w:cs="Times New Roman"/>
                  <w:sz w:val="24"/>
                  <w:szCs w:val="24"/>
                  <w:rPrChange w:id="448" w:author="Jared Wright" w:date="2021-09-18T17:09:00Z">
                    <w:rPr>
                      <w:rFonts w:ascii="Times New Roman" w:hAnsi="Times New Roman" w:cs="Times New Roman"/>
                      <w:sz w:val="24"/>
                      <w:szCs w:val="24"/>
                    </w:rPr>
                  </w:rPrChange>
                </w:rPr>
                <w:delText>(0.032)</w:delText>
              </w:r>
            </w:del>
          </w:p>
        </w:tc>
        <w:tc>
          <w:tcPr>
            <w:tcW w:w="463" w:type="pct"/>
            <w:tcBorders>
              <w:top w:val="nil"/>
              <w:left w:val="nil"/>
              <w:bottom w:val="nil"/>
              <w:right w:val="nil"/>
            </w:tcBorders>
            <w:vAlign w:val="center"/>
            <w:tcPrChange w:id="449"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50" w:author="Jared Wright" w:date="2021-09-18T17:09:00Z">
                  <w:rPr>
                    <w:rFonts w:ascii="Times New Roman" w:hAnsi="Times New Roman" w:cs="Times New Roman"/>
                    <w:sz w:val="24"/>
                    <w:szCs w:val="24"/>
                  </w:rPr>
                </w:rPrChange>
              </w:rPr>
              <w:pPrChange w:id="451" w:author="Jared Wright" w:date="2021-09-18T17:09:00Z">
                <w:pPr>
                  <w:jc w:val="center"/>
                </w:pPr>
              </w:pPrChange>
            </w:pPr>
            <w:ins w:id="452" w:author="Jared Wright" w:date="2021-09-18T17:09:00Z">
              <w:r w:rsidRPr="007E4A2B">
                <w:rPr>
                  <w:rFonts w:ascii="Times New Roman" w:hAnsi="Times New Roman" w:cs="Times New Roman"/>
                  <w:color w:val="000000"/>
                  <w:sz w:val="24"/>
                  <w:szCs w:val="24"/>
                  <w:rPrChange w:id="453" w:author="Jared Wright" w:date="2021-09-18T17:09:00Z">
                    <w:rPr>
                      <w:rFonts w:ascii="Calibri" w:hAnsi="Calibri" w:cs="Calibri"/>
                      <w:color w:val="000000"/>
                    </w:rPr>
                  </w:rPrChange>
                </w:rPr>
                <w:t>(0.009)</w:t>
              </w:r>
            </w:ins>
            <w:del w:id="454" w:author="Jared Wright" w:date="2021-09-18T17:09:00Z">
              <w:r w:rsidRPr="007E4A2B" w:rsidDel="00A20FF8">
                <w:rPr>
                  <w:rFonts w:ascii="Times New Roman" w:hAnsi="Times New Roman" w:cs="Times New Roman"/>
                  <w:sz w:val="24"/>
                  <w:szCs w:val="24"/>
                  <w:rPrChange w:id="455" w:author="Jared Wright" w:date="2021-09-18T17:09:00Z">
                    <w:rPr>
                      <w:rFonts w:ascii="Times New Roman" w:hAnsi="Times New Roman" w:cs="Times New Roman"/>
                      <w:sz w:val="24"/>
                      <w:szCs w:val="24"/>
                    </w:rPr>
                  </w:rPrChange>
                </w:rPr>
                <w:delText>(0.038)</w:delText>
              </w:r>
            </w:del>
          </w:p>
        </w:tc>
        <w:tc>
          <w:tcPr>
            <w:tcW w:w="463" w:type="pct"/>
            <w:tcBorders>
              <w:top w:val="nil"/>
              <w:left w:val="nil"/>
              <w:bottom w:val="nil"/>
              <w:right w:val="nil"/>
            </w:tcBorders>
            <w:vAlign w:val="center"/>
            <w:tcPrChange w:id="456"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57" w:author="Jared Wright" w:date="2021-09-18T17:09:00Z">
                  <w:rPr>
                    <w:rFonts w:ascii="Times New Roman" w:hAnsi="Times New Roman" w:cs="Times New Roman"/>
                    <w:sz w:val="24"/>
                    <w:szCs w:val="24"/>
                  </w:rPr>
                </w:rPrChange>
              </w:rPr>
              <w:pPrChange w:id="458" w:author="Jared Wright" w:date="2021-09-18T17:09:00Z">
                <w:pPr>
                  <w:jc w:val="center"/>
                </w:pPr>
              </w:pPrChange>
            </w:pPr>
            <w:ins w:id="459" w:author="Jared Wright" w:date="2021-09-18T17:09:00Z">
              <w:r w:rsidRPr="007E4A2B">
                <w:rPr>
                  <w:rFonts w:ascii="Times New Roman" w:hAnsi="Times New Roman" w:cs="Times New Roman"/>
                  <w:color w:val="000000"/>
                  <w:sz w:val="24"/>
                  <w:szCs w:val="24"/>
                  <w:rPrChange w:id="460" w:author="Jared Wright" w:date="2021-09-18T17:09:00Z">
                    <w:rPr>
                      <w:rFonts w:ascii="Calibri" w:hAnsi="Calibri" w:cs="Calibri"/>
                      <w:color w:val="000000"/>
                    </w:rPr>
                  </w:rPrChange>
                </w:rPr>
                <w:t>(0.004)</w:t>
              </w:r>
            </w:ins>
            <w:del w:id="461" w:author="Jared Wright" w:date="2021-09-18T17:09:00Z">
              <w:r w:rsidRPr="007E4A2B" w:rsidDel="00A20FF8">
                <w:rPr>
                  <w:rFonts w:ascii="Times New Roman" w:hAnsi="Times New Roman" w:cs="Times New Roman"/>
                  <w:sz w:val="24"/>
                  <w:szCs w:val="24"/>
                  <w:rPrChange w:id="462" w:author="Jared Wright" w:date="2021-09-18T17:09:00Z">
                    <w:rPr>
                      <w:rFonts w:ascii="Times New Roman" w:hAnsi="Times New Roman" w:cs="Times New Roman"/>
                      <w:sz w:val="24"/>
                      <w:szCs w:val="24"/>
                    </w:rPr>
                  </w:rPrChange>
                </w:rPr>
                <w:delText>(0.009)</w:delText>
              </w:r>
            </w:del>
          </w:p>
        </w:tc>
        <w:tc>
          <w:tcPr>
            <w:tcW w:w="463" w:type="pct"/>
            <w:tcBorders>
              <w:top w:val="nil"/>
              <w:left w:val="nil"/>
              <w:bottom w:val="nil"/>
              <w:right w:val="nil"/>
            </w:tcBorders>
            <w:vAlign w:val="center"/>
            <w:tcPrChange w:id="463"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464" w:author="Jared Wright" w:date="2021-09-18T17:09:00Z">
                  <w:rPr>
                    <w:rFonts w:ascii="Times New Roman" w:hAnsi="Times New Roman" w:cs="Times New Roman"/>
                    <w:sz w:val="24"/>
                    <w:szCs w:val="24"/>
                  </w:rPr>
                </w:rPrChange>
              </w:rPr>
              <w:pPrChange w:id="465" w:author="Jared Wright" w:date="2021-09-18T17:09:00Z">
                <w:pPr>
                  <w:jc w:val="center"/>
                </w:pPr>
              </w:pPrChange>
            </w:pPr>
            <w:ins w:id="466" w:author="Jared Wright" w:date="2021-09-18T17:09:00Z">
              <w:r w:rsidRPr="007E4A2B">
                <w:rPr>
                  <w:rFonts w:ascii="Times New Roman" w:hAnsi="Times New Roman" w:cs="Times New Roman"/>
                  <w:color w:val="000000"/>
                  <w:sz w:val="24"/>
                  <w:szCs w:val="24"/>
                  <w:rPrChange w:id="467" w:author="Jared Wright" w:date="2021-09-18T17:09:00Z">
                    <w:rPr>
                      <w:rFonts w:ascii="Calibri" w:hAnsi="Calibri" w:cs="Calibri"/>
                      <w:color w:val="000000"/>
                    </w:rPr>
                  </w:rPrChange>
                </w:rPr>
                <w:t>(0.004)</w:t>
              </w:r>
            </w:ins>
          </w:p>
        </w:tc>
        <w:tc>
          <w:tcPr>
            <w:tcW w:w="463" w:type="pct"/>
            <w:tcBorders>
              <w:top w:val="nil"/>
              <w:left w:val="nil"/>
              <w:bottom w:val="nil"/>
              <w:right w:val="nil"/>
            </w:tcBorders>
            <w:vAlign w:val="center"/>
            <w:tcPrChange w:id="468"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469" w:author="Jared Wright" w:date="2021-09-18T17:09:00Z">
                  <w:rPr>
                    <w:rFonts w:ascii="Times New Roman" w:hAnsi="Times New Roman" w:cs="Times New Roman"/>
                    <w:sz w:val="24"/>
                    <w:szCs w:val="24"/>
                  </w:rPr>
                </w:rPrChange>
              </w:rPr>
              <w:pPrChange w:id="470" w:author="Jared Wright" w:date="2021-09-18T17:09:00Z">
                <w:pPr>
                  <w:jc w:val="center"/>
                </w:pPr>
              </w:pPrChange>
            </w:pPr>
            <w:ins w:id="471" w:author="Jared Wright" w:date="2021-09-18T17:09:00Z">
              <w:r w:rsidRPr="007E4A2B">
                <w:rPr>
                  <w:rFonts w:ascii="Times New Roman" w:hAnsi="Times New Roman" w:cs="Times New Roman"/>
                  <w:color w:val="000000"/>
                  <w:sz w:val="24"/>
                  <w:szCs w:val="24"/>
                  <w:rPrChange w:id="472" w:author="Jared Wright" w:date="2021-09-18T17:09:00Z">
                    <w:rPr>
                      <w:rFonts w:ascii="Calibri" w:hAnsi="Calibri" w:cs="Calibri"/>
                      <w:color w:val="000000"/>
                    </w:rPr>
                  </w:rPrChange>
                </w:rPr>
                <w:t>(0.008)</w:t>
              </w:r>
            </w:ins>
          </w:p>
        </w:tc>
        <w:tc>
          <w:tcPr>
            <w:tcW w:w="463" w:type="pct"/>
            <w:tcBorders>
              <w:top w:val="nil"/>
              <w:left w:val="nil"/>
              <w:bottom w:val="nil"/>
              <w:right w:val="nil"/>
            </w:tcBorders>
            <w:vAlign w:val="center"/>
            <w:tcPrChange w:id="473"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74" w:author="Jared Wright" w:date="2021-09-18T17:09:00Z">
                  <w:rPr>
                    <w:rFonts w:ascii="Times New Roman" w:hAnsi="Times New Roman" w:cs="Times New Roman"/>
                    <w:sz w:val="24"/>
                    <w:szCs w:val="24"/>
                  </w:rPr>
                </w:rPrChange>
              </w:rPr>
              <w:pPrChange w:id="475" w:author="Jared Wright" w:date="2021-09-18T17:09:00Z">
                <w:pPr>
                  <w:jc w:val="center"/>
                </w:pPr>
              </w:pPrChange>
            </w:pPr>
            <w:ins w:id="476" w:author="Jared Wright" w:date="2021-09-18T17:09:00Z">
              <w:r w:rsidRPr="007E4A2B">
                <w:rPr>
                  <w:rFonts w:ascii="Times New Roman" w:hAnsi="Times New Roman" w:cs="Times New Roman"/>
                  <w:color w:val="000000"/>
                  <w:sz w:val="24"/>
                  <w:szCs w:val="24"/>
                  <w:rPrChange w:id="477" w:author="Jared Wright" w:date="2021-09-18T17:09:00Z">
                    <w:rPr>
                      <w:rFonts w:ascii="Calibri" w:hAnsi="Calibri" w:cs="Calibri"/>
                      <w:color w:val="000000"/>
                    </w:rPr>
                  </w:rPrChange>
                </w:rPr>
                <w:t>(0.067)</w:t>
              </w:r>
            </w:ins>
            <w:del w:id="478" w:author="Jared Wright" w:date="2021-09-18T17:09:00Z">
              <w:r w:rsidRPr="007E4A2B" w:rsidDel="00A20FF8">
                <w:rPr>
                  <w:rFonts w:ascii="Times New Roman" w:hAnsi="Times New Roman" w:cs="Times New Roman"/>
                  <w:sz w:val="24"/>
                  <w:szCs w:val="24"/>
                  <w:rPrChange w:id="479" w:author="Jared Wright" w:date="2021-09-18T17:09:00Z">
                    <w:rPr>
                      <w:rFonts w:ascii="Times New Roman" w:hAnsi="Times New Roman" w:cs="Times New Roman"/>
                      <w:sz w:val="24"/>
                      <w:szCs w:val="24"/>
                    </w:rPr>
                  </w:rPrChange>
                </w:rPr>
                <w:delText>(0.004)</w:delText>
              </w:r>
            </w:del>
          </w:p>
        </w:tc>
        <w:tc>
          <w:tcPr>
            <w:tcW w:w="463" w:type="pct"/>
            <w:tcBorders>
              <w:top w:val="nil"/>
              <w:left w:val="nil"/>
              <w:bottom w:val="nil"/>
              <w:right w:val="nil"/>
            </w:tcBorders>
            <w:vAlign w:val="center"/>
            <w:tcPrChange w:id="480"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81" w:author="Jared Wright" w:date="2021-09-18T17:09:00Z">
                  <w:rPr>
                    <w:rFonts w:ascii="Times New Roman" w:hAnsi="Times New Roman" w:cs="Times New Roman"/>
                    <w:sz w:val="24"/>
                    <w:szCs w:val="24"/>
                  </w:rPr>
                </w:rPrChange>
              </w:rPr>
              <w:pPrChange w:id="482" w:author="Jared Wright" w:date="2021-09-18T17:09:00Z">
                <w:pPr>
                  <w:jc w:val="center"/>
                </w:pPr>
              </w:pPrChange>
            </w:pPr>
            <w:ins w:id="483" w:author="Jared Wright" w:date="2021-09-18T17:09:00Z">
              <w:r w:rsidRPr="007E4A2B">
                <w:rPr>
                  <w:rFonts w:ascii="Times New Roman" w:hAnsi="Times New Roman" w:cs="Times New Roman"/>
                  <w:color w:val="000000"/>
                  <w:sz w:val="24"/>
                  <w:szCs w:val="24"/>
                  <w:rPrChange w:id="484" w:author="Jared Wright" w:date="2021-09-18T17:09:00Z">
                    <w:rPr>
                      <w:rFonts w:ascii="Calibri" w:hAnsi="Calibri" w:cs="Calibri"/>
                      <w:color w:val="000000"/>
                    </w:rPr>
                  </w:rPrChange>
                </w:rPr>
                <w:t>(0.038)</w:t>
              </w:r>
            </w:ins>
            <w:del w:id="485" w:author="Jared Wright" w:date="2021-09-18T17:09:00Z">
              <w:r w:rsidRPr="007E4A2B" w:rsidDel="00A20FF8">
                <w:rPr>
                  <w:rFonts w:ascii="Times New Roman" w:hAnsi="Times New Roman" w:cs="Times New Roman"/>
                  <w:sz w:val="24"/>
                  <w:szCs w:val="24"/>
                  <w:rPrChange w:id="486" w:author="Jared Wright" w:date="2021-09-18T17:09:00Z">
                    <w:rPr>
                      <w:rFonts w:ascii="Times New Roman" w:hAnsi="Times New Roman" w:cs="Times New Roman"/>
                      <w:sz w:val="24"/>
                      <w:szCs w:val="24"/>
                    </w:rPr>
                  </w:rPrChange>
                </w:rPr>
                <w:delText>(0.004)</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487"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432"/>
          <w:trPrChange w:id="488" w:author="Jared Wright" w:date="2021-09-18T17:09:00Z">
            <w:trPr>
              <w:gridAfter w:val="1"/>
              <w:wAfter w:w="16" w:type="pct"/>
              <w:trHeight w:hRule="exact" w:val="432"/>
            </w:trPr>
          </w:trPrChange>
        </w:trPr>
        <w:tc>
          <w:tcPr>
            <w:tcW w:w="1280" w:type="pct"/>
            <w:tcBorders>
              <w:top w:val="nil"/>
              <w:left w:val="nil"/>
              <w:bottom w:val="nil"/>
              <w:right w:val="nil"/>
            </w:tcBorders>
            <w:vAlign w:val="center"/>
            <w:tcPrChange w:id="489"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color w:val="000000"/>
                <w:sz w:val="24"/>
                <w:szCs w:val="24"/>
              </w:rPr>
            </w:pPr>
            <w:r>
              <w:rPr>
                <w:rFonts w:ascii="Times New Roman" w:hAnsi="Times New Roman" w:cs="Times New Roman"/>
                <w:color w:val="000000"/>
                <w:sz w:val="24"/>
                <w:szCs w:val="24"/>
              </w:rPr>
              <w:t>Female</w:t>
            </w:r>
          </w:p>
        </w:tc>
        <w:tc>
          <w:tcPr>
            <w:tcW w:w="463" w:type="pct"/>
            <w:tcBorders>
              <w:top w:val="nil"/>
              <w:left w:val="nil"/>
              <w:bottom w:val="nil"/>
              <w:right w:val="nil"/>
            </w:tcBorders>
            <w:vAlign w:val="center"/>
            <w:tcPrChange w:id="490"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91" w:author="Jared Wright" w:date="2021-09-18T17:09:00Z">
                  <w:rPr>
                    <w:rFonts w:ascii="Times New Roman" w:hAnsi="Times New Roman" w:cs="Times New Roman"/>
                    <w:sz w:val="24"/>
                    <w:szCs w:val="24"/>
                  </w:rPr>
                </w:rPrChange>
              </w:rPr>
              <w:pPrChange w:id="492" w:author="Jared Wright" w:date="2021-09-18T17:09:00Z">
                <w:pPr>
                  <w:jc w:val="center"/>
                </w:pPr>
              </w:pPrChange>
            </w:pPr>
            <w:ins w:id="493" w:author="Jared Wright" w:date="2021-09-18T17:09:00Z">
              <w:r w:rsidRPr="007E4A2B">
                <w:rPr>
                  <w:rFonts w:ascii="Times New Roman" w:hAnsi="Times New Roman" w:cs="Times New Roman"/>
                  <w:color w:val="000000"/>
                  <w:sz w:val="24"/>
                  <w:szCs w:val="24"/>
                  <w:rPrChange w:id="494" w:author="Jared Wright" w:date="2021-09-18T17:09:00Z">
                    <w:rPr>
                      <w:rFonts w:ascii="Calibri" w:hAnsi="Calibri" w:cs="Calibri"/>
                      <w:color w:val="000000"/>
                    </w:rPr>
                  </w:rPrChange>
                </w:rPr>
                <w:t>-11.405**</w:t>
              </w:r>
            </w:ins>
            <w:del w:id="495" w:author="Jared Wright" w:date="2021-09-18T17:09:00Z">
              <w:r w:rsidRPr="007E4A2B" w:rsidDel="00A20FF8">
                <w:rPr>
                  <w:rFonts w:ascii="Times New Roman" w:hAnsi="Times New Roman" w:cs="Times New Roman"/>
                  <w:sz w:val="24"/>
                  <w:szCs w:val="24"/>
                  <w:rPrChange w:id="496" w:author="Jared Wright" w:date="2021-09-18T17:09:00Z">
                    <w:rPr>
                      <w:rFonts w:ascii="Times New Roman" w:hAnsi="Times New Roman" w:cs="Times New Roman"/>
                      <w:sz w:val="24"/>
                      <w:szCs w:val="24"/>
                    </w:rPr>
                  </w:rPrChange>
                </w:rPr>
                <w:delText>-11.405**</w:delText>
              </w:r>
            </w:del>
          </w:p>
        </w:tc>
        <w:tc>
          <w:tcPr>
            <w:tcW w:w="463" w:type="pct"/>
            <w:tcBorders>
              <w:top w:val="nil"/>
              <w:left w:val="nil"/>
              <w:bottom w:val="nil"/>
              <w:right w:val="nil"/>
            </w:tcBorders>
            <w:vAlign w:val="center"/>
            <w:tcPrChange w:id="497"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498" w:author="Jared Wright" w:date="2021-09-18T17:09:00Z">
                  <w:rPr>
                    <w:rFonts w:ascii="Times New Roman" w:hAnsi="Times New Roman" w:cs="Times New Roman"/>
                    <w:sz w:val="24"/>
                    <w:szCs w:val="24"/>
                  </w:rPr>
                </w:rPrChange>
              </w:rPr>
              <w:pPrChange w:id="499" w:author="Jared Wright" w:date="2021-09-18T17:09:00Z">
                <w:pPr>
                  <w:jc w:val="center"/>
                </w:pPr>
              </w:pPrChange>
            </w:pPr>
            <w:ins w:id="500" w:author="Jared Wright" w:date="2021-09-18T17:09:00Z">
              <w:r w:rsidRPr="007E4A2B">
                <w:rPr>
                  <w:rFonts w:ascii="Times New Roman" w:hAnsi="Times New Roman" w:cs="Times New Roman"/>
                  <w:color w:val="000000"/>
                  <w:sz w:val="24"/>
                  <w:szCs w:val="24"/>
                  <w:rPrChange w:id="501" w:author="Jared Wright" w:date="2021-09-18T17:09:00Z">
                    <w:rPr>
                      <w:rFonts w:ascii="Calibri" w:hAnsi="Calibri" w:cs="Calibri"/>
                      <w:color w:val="000000"/>
                    </w:rPr>
                  </w:rPrChange>
                </w:rPr>
                <w:t>-3.017**</w:t>
              </w:r>
            </w:ins>
            <w:del w:id="502" w:author="Jared Wright" w:date="2021-09-18T17:09:00Z">
              <w:r w:rsidRPr="007E4A2B" w:rsidDel="00A20FF8">
                <w:rPr>
                  <w:rFonts w:ascii="Times New Roman" w:hAnsi="Times New Roman" w:cs="Times New Roman"/>
                  <w:sz w:val="24"/>
                  <w:szCs w:val="24"/>
                  <w:rPrChange w:id="503" w:author="Jared Wright" w:date="2021-09-18T17:09:00Z">
                    <w:rPr>
                      <w:rFonts w:ascii="Times New Roman" w:hAnsi="Times New Roman" w:cs="Times New Roman"/>
                      <w:sz w:val="24"/>
                      <w:szCs w:val="24"/>
                    </w:rPr>
                  </w:rPrChange>
                </w:rPr>
                <w:delText>-3.017**</w:delText>
              </w:r>
            </w:del>
          </w:p>
        </w:tc>
        <w:tc>
          <w:tcPr>
            <w:tcW w:w="463" w:type="pct"/>
            <w:tcBorders>
              <w:top w:val="nil"/>
              <w:left w:val="nil"/>
              <w:bottom w:val="nil"/>
              <w:right w:val="nil"/>
            </w:tcBorders>
            <w:vAlign w:val="center"/>
            <w:tcPrChange w:id="504"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05" w:author="Jared Wright" w:date="2021-09-18T17:09:00Z">
                  <w:rPr>
                    <w:rFonts w:ascii="Times New Roman" w:hAnsi="Times New Roman" w:cs="Times New Roman"/>
                    <w:sz w:val="24"/>
                    <w:szCs w:val="24"/>
                  </w:rPr>
                </w:rPrChange>
              </w:rPr>
              <w:pPrChange w:id="506" w:author="Jared Wright" w:date="2021-09-18T17:09:00Z">
                <w:pPr>
                  <w:jc w:val="center"/>
                </w:pPr>
              </w:pPrChange>
            </w:pPr>
            <w:ins w:id="507" w:author="Jared Wright" w:date="2021-09-18T17:09:00Z">
              <w:r w:rsidRPr="007E4A2B">
                <w:rPr>
                  <w:rFonts w:ascii="Times New Roman" w:hAnsi="Times New Roman" w:cs="Times New Roman"/>
                  <w:color w:val="000000"/>
                  <w:sz w:val="24"/>
                  <w:szCs w:val="24"/>
                  <w:rPrChange w:id="508" w:author="Jared Wright" w:date="2021-09-18T17:09:00Z">
                    <w:rPr>
                      <w:rFonts w:ascii="Calibri" w:hAnsi="Calibri" w:cs="Calibri"/>
                      <w:color w:val="000000"/>
                    </w:rPr>
                  </w:rPrChange>
                </w:rPr>
                <w:t>-0.322**</w:t>
              </w:r>
            </w:ins>
            <w:del w:id="509" w:author="Jared Wright" w:date="2021-09-18T17:09:00Z">
              <w:r w:rsidRPr="007E4A2B" w:rsidDel="00A20FF8">
                <w:rPr>
                  <w:rFonts w:ascii="Times New Roman" w:hAnsi="Times New Roman" w:cs="Times New Roman"/>
                  <w:sz w:val="24"/>
                  <w:szCs w:val="24"/>
                  <w:rPrChange w:id="510" w:author="Jared Wright" w:date="2021-09-18T17:09:00Z">
                    <w:rPr>
                      <w:rFonts w:ascii="Times New Roman" w:hAnsi="Times New Roman" w:cs="Times New Roman"/>
                      <w:sz w:val="24"/>
                      <w:szCs w:val="24"/>
                    </w:rPr>
                  </w:rPrChange>
                </w:rPr>
                <w:delText>53.303**</w:delText>
              </w:r>
            </w:del>
          </w:p>
        </w:tc>
        <w:tc>
          <w:tcPr>
            <w:tcW w:w="463" w:type="pct"/>
            <w:tcBorders>
              <w:top w:val="nil"/>
              <w:left w:val="nil"/>
              <w:bottom w:val="nil"/>
              <w:right w:val="nil"/>
            </w:tcBorders>
            <w:vAlign w:val="center"/>
            <w:tcPrChange w:id="511"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12" w:author="Jared Wright" w:date="2021-09-18T17:09:00Z">
                  <w:rPr>
                    <w:rFonts w:ascii="Times New Roman" w:hAnsi="Times New Roman" w:cs="Times New Roman"/>
                    <w:sz w:val="24"/>
                    <w:szCs w:val="24"/>
                  </w:rPr>
                </w:rPrChange>
              </w:rPr>
              <w:pPrChange w:id="513" w:author="Jared Wright" w:date="2021-09-18T17:09:00Z">
                <w:pPr>
                  <w:jc w:val="center"/>
                </w:pPr>
              </w:pPrChange>
            </w:pPr>
            <w:ins w:id="514" w:author="Jared Wright" w:date="2021-09-18T17:09:00Z">
              <w:r w:rsidRPr="007E4A2B">
                <w:rPr>
                  <w:rFonts w:ascii="Times New Roman" w:hAnsi="Times New Roman" w:cs="Times New Roman"/>
                  <w:color w:val="000000"/>
                  <w:sz w:val="24"/>
                  <w:szCs w:val="24"/>
                  <w:rPrChange w:id="515" w:author="Jared Wright" w:date="2021-09-18T17:09:00Z">
                    <w:rPr>
                      <w:rFonts w:ascii="Calibri" w:hAnsi="Calibri" w:cs="Calibri"/>
                      <w:color w:val="000000"/>
                    </w:rPr>
                  </w:rPrChange>
                </w:rPr>
                <w:t>-0.025**</w:t>
              </w:r>
            </w:ins>
            <w:del w:id="516" w:author="Jared Wright" w:date="2021-09-18T17:09:00Z">
              <w:r w:rsidRPr="007E4A2B" w:rsidDel="00A20FF8">
                <w:rPr>
                  <w:rFonts w:ascii="Times New Roman" w:hAnsi="Times New Roman" w:cs="Times New Roman"/>
                  <w:sz w:val="24"/>
                  <w:szCs w:val="24"/>
                  <w:rPrChange w:id="517" w:author="Jared Wright" w:date="2021-09-18T17:09:00Z">
                    <w:rPr>
                      <w:rFonts w:ascii="Times New Roman" w:hAnsi="Times New Roman" w:cs="Times New Roman"/>
                      <w:sz w:val="24"/>
                      <w:szCs w:val="24"/>
                    </w:rPr>
                  </w:rPrChange>
                </w:rPr>
                <w:delText>-0.322**</w:delText>
              </w:r>
            </w:del>
          </w:p>
        </w:tc>
        <w:tc>
          <w:tcPr>
            <w:tcW w:w="463" w:type="pct"/>
            <w:tcBorders>
              <w:top w:val="nil"/>
              <w:left w:val="nil"/>
              <w:bottom w:val="nil"/>
              <w:right w:val="nil"/>
            </w:tcBorders>
            <w:vAlign w:val="center"/>
            <w:tcPrChange w:id="518"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519" w:author="Jared Wright" w:date="2021-09-18T17:09:00Z">
                  <w:rPr>
                    <w:rFonts w:ascii="Times New Roman" w:hAnsi="Times New Roman" w:cs="Times New Roman"/>
                    <w:sz w:val="24"/>
                    <w:szCs w:val="24"/>
                  </w:rPr>
                </w:rPrChange>
              </w:rPr>
              <w:pPrChange w:id="520" w:author="Jared Wright" w:date="2021-09-18T17:09:00Z">
                <w:pPr>
                  <w:jc w:val="center"/>
                </w:pPr>
              </w:pPrChange>
            </w:pPr>
            <w:ins w:id="521" w:author="Jared Wright" w:date="2021-09-18T17:09:00Z">
              <w:r w:rsidRPr="007E4A2B">
                <w:rPr>
                  <w:rFonts w:ascii="Times New Roman" w:hAnsi="Times New Roman" w:cs="Times New Roman"/>
                  <w:color w:val="000000"/>
                  <w:sz w:val="24"/>
                  <w:szCs w:val="24"/>
                  <w:rPrChange w:id="522" w:author="Jared Wright" w:date="2021-09-18T17:09:00Z">
                    <w:rPr>
                      <w:rFonts w:ascii="Calibri" w:hAnsi="Calibri" w:cs="Calibri"/>
                      <w:color w:val="000000"/>
                    </w:rPr>
                  </w:rPrChange>
                </w:rPr>
                <w:t>-0.036**</w:t>
              </w:r>
            </w:ins>
          </w:p>
        </w:tc>
        <w:tc>
          <w:tcPr>
            <w:tcW w:w="463" w:type="pct"/>
            <w:tcBorders>
              <w:top w:val="nil"/>
              <w:left w:val="nil"/>
              <w:bottom w:val="nil"/>
              <w:right w:val="nil"/>
            </w:tcBorders>
            <w:vAlign w:val="center"/>
            <w:tcPrChange w:id="523"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524" w:author="Jared Wright" w:date="2021-09-18T17:09:00Z">
                  <w:rPr>
                    <w:rFonts w:ascii="Times New Roman" w:hAnsi="Times New Roman" w:cs="Times New Roman"/>
                    <w:sz w:val="24"/>
                    <w:szCs w:val="24"/>
                  </w:rPr>
                </w:rPrChange>
              </w:rPr>
              <w:pPrChange w:id="525" w:author="Jared Wright" w:date="2021-09-18T17:09:00Z">
                <w:pPr>
                  <w:jc w:val="center"/>
                </w:pPr>
              </w:pPrChange>
            </w:pPr>
            <w:ins w:id="526" w:author="Jared Wright" w:date="2021-09-18T17:09:00Z">
              <w:r w:rsidRPr="007E4A2B">
                <w:rPr>
                  <w:rFonts w:ascii="Times New Roman" w:hAnsi="Times New Roman" w:cs="Times New Roman"/>
                  <w:color w:val="000000"/>
                  <w:sz w:val="24"/>
                  <w:szCs w:val="24"/>
                  <w:rPrChange w:id="527" w:author="Jared Wright" w:date="2021-09-18T17:09:00Z">
                    <w:rPr>
                      <w:rFonts w:ascii="Calibri" w:hAnsi="Calibri" w:cs="Calibri"/>
                      <w:color w:val="000000"/>
                    </w:rPr>
                  </w:rPrChange>
                </w:rPr>
                <w:t>-0.303**</w:t>
              </w:r>
            </w:ins>
          </w:p>
        </w:tc>
        <w:tc>
          <w:tcPr>
            <w:tcW w:w="463" w:type="pct"/>
            <w:tcBorders>
              <w:top w:val="nil"/>
              <w:left w:val="nil"/>
              <w:bottom w:val="nil"/>
              <w:right w:val="nil"/>
            </w:tcBorders>
            <w:vAlign w:val="center"/>
            <w:tcPrChange w:id="528"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29" w:author="Jared Wright" w:date="2021-09-18T17:09:00Z">
                  <w:rPr>
                    <w:rFonts w:ascii="Times New Roman" w:hAnsi="Times New Roman" w:cs="Times New Roman"/>
                    <w:sz w:val="24"/>
                    <w:szCs w:val="24"/>
                  </w:rPr>
                </w:rPrChange>
              </w:rPr>
              <w:pPrChange w:id="530" w:author="Jared Wright" w:date="2021-09-18T17:09:00Z">
                <w:pPr>
                  <w:jc w:val="center"/>
                </w:pPr>
              </w:pPrChange>
            </w:pPr>
            <w:ins w:id="531" w:author="Jared Wright" w:date="2021-09-18T17:09:00Z">
              <w:r w:rsidRPr="007E4A2B">
                <w:rPr>
                  <w:rFonts w:ascii="Times New Roman" w:hAnsi="Times New Roman" w:cs="Times New Roman"/>
                  <w:color w:val="000000"/>
                  <w:sz w:val="24"/>
                  <w:szCs w:val="24"/>
                  <w:rPrChange w:id="532" w:author="Jared Wright" w:date="2021-09-18T17:09:00Z">
                    <w:rPr>
                      <w:rFonts w:ascii="Calibri" w:hAnsi="Calibri" w:cs="Calibri"/>
                      <w:color w:val="000000"/>
                    </w:rPr>
                  </w:rPrChange>
                </w:rPr>
                <w:t>-38.315**</w:t>
              </w:r>
            </w:ins>
            <w:del w:id="533" w:author="Jared Wright" w:date="2021-09-18T17:09:00Z">
              <w:r w:rsidRPr="007E4A2B" w:rsidDel="00A20FF8">
                <w:rPr>
                  <w:rFonts w:ascii="Times New Roman" w:hAnsi="Times New Roman" w:cs="Times New Roman"/>
                  <w:sz w:val="24"/>
                  <w:szCs w:val="24"/>
                  <w:rPrChange w:id="534" w:author="Jared Wright" w:date="2021-09-18T17:09:00Z">
                    <w:rPr>
                      <w:rFonts w:ascii="Times New Roman" w:hAnsi="Times New Roman" w:cs="Times New Roman"/>
                      <w:sz w:val="24"/>
                      <w:szCs w:val="24"/>
                    </w:rPr>
                  </w:rPrChange>
                </w:rPr>
                <w:delText>-0.025**</w:delText>
              </w:r>
            </w:del>
          </w:p>
        </w:tc>
        <w:tc>
          <w:tcPr>
            <w:tcW w:w="463" w:type="pct"/>
            <w:tcBorders>
              <w:top w:val="nil"/>
              <w:left w:val="nil"/>
              <w:bottom w:val="nil"/>
              <w:right w:val="nil"/>
            </w:tcBorders>
            <w:vAlign w:val="center"/>
            <w:tcPrChange w:id="535"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36" w:author="Jared Wright" w:date="2021-09-18T17:09:00Z">
                  <w:rPr>
                    <w:rFonts w:ascii="Times New Roman" w:hAnsi="Times New Roman" w:cs="Times New Roman"/>
                    <w:sz w:val="24"/>
                    <w:szCs w:val="24"/>
                  </w:rPr>
                </w:rPrChange>
              </w:rPr>
              <w:pPrChange w:id="537" w:author="Jared Wright" w:date="2021-09-18T17:09:00Z">
                <w:pPr>
                  <w:jc w:val="center"/>
                </w:pPr>
              </w:pPrChange>
            </w:pPr>
            <w:ins w:id="538" w:author="Jared Wright" w:date="2021-09-18T17:09:00Z">
              <w:r w:rsidRPr="007E4A2B">
                <w:rPr>
                  <w:rFonts w:ascii="Times New Roman" w:hAnsi="Times New Roman" w:cs="Times New Roman"/>
                  <w:color w:val="000000"/>
                  <w:sz w:val="24"/>
                  <w:szCs w:val="24"/>
                  <w:rPrChange w:id="539" w:author="Jared Wright" w:date="2021-09-18T17:09:00Z">
                    <w:rPr>
                      <w:rFonts w:ascii="Calibri" w:hAnsi="Calibri" w:cs="Calibri"/>
                      <w:color w:val="000000"/>
                    </w:rPr>
                  </w:rPrChange>
                </w:rPr>
                <w:t>53.303**</w:t>
              </w:r>
            </w:ins>
            <w:del w:id="540" w:author="Jared Wright" w:date="2021-09-18T17:09:00Z">
              <w:r w:rsidRPr="007E4A2B" w:rsidDel="00A20FF8">
                <w:rPr>
                  <w:rFonts w:ascii="Times New Roman" w:hAnsi="Times New Roman" w:cs="Times New Roman"/>
                  <w:sz w:val="24"/>
                  <w:szCs w:val="24"/>
                  <w:rPrChange w:id="541" w:author="Jared Wright" w:date="2021-09-18T17:09:00Z">
                    <w:rPr>
                      <w:rFonts w:ascii="Times New Roman" w:hAnsi="Times New Roman" w:cs="Times New Roman"/>
                      <w:sz w:val="24"/>
                      <w:szCs w:val="24"/>
                    </w:rPr>
                  </w:rPrChange>
                </w:rPr>
                <w:delText>-0.036**</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542"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288"/>
          <w:trPrChange w:id="543" w:author="Jared Wright" w:date="2021-09-18T17:09:00Z">
            <w:trPr>
              <w:gridAfter w:val="1"/>
              <w:wAfter w:w="16" w:type="pct"/>
              <w:trHeight w:hRule="exact" w:val="288"/>
            </w:trPr>
          </w:trPrChange>
        </w:trPr>
        <w:tc>
          <w:tcPr>
            <w:tcW w:w="1280" w:type="pct"/>
            <w:tcBorders>
              <w:top w:val="nil"/>
              <w:left w:val="nil"/>
              <w:bottom w:val="nil"/>
              <w:right w:val="nil"/>
            </w:tcBorders>
            <w:vAlign w:val="center"/>
            <w:tcPrChange w:id="544"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color w:val="000000"/>
                <w:sz w:val="24"/>
                <w:szCs w:val="24"/>
              </w:rPr>
            </w:pPr>
          </w:p>
        </w:tc>
        <w:tc>
          <w:tcPr>
            <w:tcW w:w="463" w:type="pct"/>
            <w:tcBorders>
              <w:top w:val="nil"/>
              <w:left w:val="nil"/>
              <w:bottom w:val="nil"/>
              <w:right w:val="nil"/>
            </w:tcBorders>
            <w:vAlign w:val="center"/>
            <w:tcPrChange w:id="545"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46" w:author="Jared Wright" w:date="2021-09-18T17:09:00Z">
                  <w:rPr>
                    <w:rFonts w:ascii="Times New Roman" w:hAnsi="Times New Roman" w:cs="Times New Roman"/>
                    <w:sz w:val="24"/>
                    <w:szCs w:val="24"/>
                  </w:rPr>
                </w:rPrChange>
              </w:rPr>
              <w:pPrChange w:id="547" w:author="Jared Wright" w:date="2021-09-18T17:09:00Z">
                <w:pPr>
                  <w:jc w:val="center"/>
                </w:pPr>
              </w:pPrChange>
            </w:pPr>
            <w:ins w:id="548" w:author="Jared Wright" w:date="2021-09-18T17:09:00Z">
              <w:r w:rsidRPr="007E4A2B">
                <w:rPr>
                  <w:rFonts w:ascii="Times New Roman" w:hAnsi="Times New Roman" w:cs="Times New Roman"/>
                  <w:color w:val="000000"/>
                  <w:sz w:val="24"/>
                  <w:szCs w:val="24"/>
                  <w:rPrChange w:id="549" w:author="Jared Wright" w:date="2021-09-18T17:09:00Z">
                    <w:rPr>
                      <w:rFonts w:ascii="Calibri" w:hAnsi="Calibri" w:cs="Calibri"/>
                      <w:color w:val="000000"/>
                    </w:rPr>
                  </w:rPrChange>
                </w:rPr>
                <w:t>(0.138)</w:t>
              </w:r>
            </w:ins>
            <w:del w:id="550" w:author="Jared Wright" w:date="2021-09-18T17:09:00Z">
              <w:r w:rsidRPr="007E4A2B" w:rsidDel="00A20FF8">
                <w:rPr>
                  <w:rFonts w:ascii="Times New Roman" w:hAnsi="Times New Roman" w:cs="Times New Roman"/>
                  <w:sz w:val="24"/>
                  <w:szCs w:val="24"/>
                  <w:rPrChange w:id="551" w:author="Jared Wright" w:date="2021-09-18T17:09:00Z">
                    <w:rPr>
                      <w:rFonts w:ascii="Times New Roman" w:hAnsi="Times New Roman" w:cs="Times New Roman"/>
                      <w:sz w:val="24"/>
                      <w:szCs w:val="24"/>
                    </w:rPr>
                  </w:rPrChange>
                </w:rPr>
                <w:delText>(0.138)</w:delText>
              </w:r>
            </w:del>
          </w:p>
        </w:tc>
        <w:tc>
          <w:tcPr>
            <w:tcW w:w="463" w:type="pct"/>
            <w:tcBorders>
              <w:top w:val="nil"/>
              <w:left w:val="nil"/>
              <w:bottom w:val="nil"/>
              <w:right w:val="nil"/>
            </w:tcBorders>
            <w:vAlign w:val="center"/>
            <w:tcPrChange w:id="552"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53" w:author="Jared Wright" w:date="2021-09-18T17:09:00Z">
                  <w:rPr>
                    <w:rFonts w:ascii="Times New Roman" w:hAnsi="Times New Roman" w:cs="Times New Roman"/>
                    <w:sz w:val="24"/>
                    <w:szCs w:val="24"/>
                  </w:rPr>
                </w:rPrChange>
              </w:rPr>
              <w:pPrChange w:id="554" w:author="Jared Wright" w:date="2021-09-18T17:09:00Z">
                <w:pPr>
                  <w:jc w:val="center"/>
                </w:pPr>
              </w:pPrChange>
            </w:pPr>
            <w:ins w:id="555" w:author="Jared Wright" w:date="2021-09-18T17:09:00Z">
              <w:r w:rsidRPr="007E4A2B">
                <w:rPr>
                  <w:rFonts w:ascii="Times New Roman" w:hAnsi="Times New Roman" w:cs="Times New Roman"/>
                  <w:color w:val="000000"/>
                  <w:sz w:val="24"/>
                  <w:szCs w:val="24"/>
                  <w:rPrChange w:id="556" w:author="Jared Wright" w:date="2021-09-18T17:09:00Z">
                    <w:rPr>
                      <w:rFonts w:ascii="Calibri" w:hAnsi="Calibri" w:cs="Calibri"/>
                      <w:color w:val="000000"/>
                    </w:rPr>
                  </w:rPrChange>
                </w:rPr>
                <w:t>(0.074)</w:t>
              </w:r>
            </w:ins>
            <w:del w:id="557" w:author="Jared Wright" w:date="2021-09-18T17:09:00Z">
              <w:r w:rsidRPr="007E4A2B" w:rsidDel="00A20FF8">
                <w:rPr>
                  <w:rFonts w:ascii="Times New Roman" w:hAnsi="Times New Roman" w:cs="Times New Roman"/>
                  <w:sz w:val="24"/>
                  <w:szCs w:val="24"/>
                  <w:rPrChange w:id="558" w:author="Jared Wright" w:date="2021-09-18T17:09:00Z">
                    <w:rPr>
                      <w:rFonts w:ascii="Times New Roman" w:hAnsi="Times New Roman" w:cs="Times New Roman"/>
                      <w:sz w:val="24"/>
                      <w:szCs w:val="24"/>
                    </w:rPr>
                  </w:rPrChange>
                </w:rPr>
                <w:delText>(0.074)</w:delText>
              </w:r>
            </w:del>
          </w:p>
        </w:tc>
        <w:tc>
          <w:tcPr>
            <w:tcW w:w="463" w:type="pct"/>
            <w:tcBorders>
              <w:top w:val="nil"/>
              <w:left w:val="nil"/>
              <w:bottom w:val="nil"/>
              <w:right w:val="nil"/>
            </w:tcBorders>
            <w:vAlign w:val="center"/>
            <w:tcPrChange w:id="559"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60" w:author="Jared Wright" w:date="2021-09-18T17:09:00Z">
                  <w:rPr>
                    <w:rFonts w:ascii="Times New Roman" w:hAnsi="Times New Roman" w:cs="Times New Roman"/>
                    <w:sz w:val="24"/>
                    <w:szCs w:val="24"/>
                  </w:rPr>
                </w:rPrChange>
              </w:rPr>
              <w:pPrChange w:id="561" w:author="Jared Wright" w:date="2021-09-18T17:09:00Z">
                <w:pPr>
                  <w:jc w:val="center"/>
                </w:pPr>
              </w:pPrChange>
            </w:pPr>
            <w:ins w:id="562" w:author="Jared Wright" w:date="2021-09-18T17:09:00Z">
              <w:r w:rsidRPr="007E4A2B">
                <w:rPr>
                  <w:rFonts w:ascii="Times New Roman" w:hAnsi="Times New Roman" w:cs="Times New Roman"/>
                  <w:color w:val="000000"/>
                  <w:sz w:val="24"/>
                  <w:szCs w:val="24"/>
                  <w:rPrChange w:id="563" w:author="Jared Wright" w:date="2021-09-18T17:09:00Z">
                    <w:rPr>
                      <w:rFonts w:ascii="Calibri" w:hAnsi="Calibri" w:cs="Calibri"/>
                      <w:color w:val="000000"/>
                    </w:rPr>
                  </w:rPrChange>
                </w:rPr>
                <w:t>(0.022)</w:t>
              </w:r>
            </w:ins>
            <w:del w:id="564" w:author="Jared Wright" w:date="2021-09-18T17:09:00Z">
              <w:r w:rsidRPr="007E4A2B" w:rsidDel="00A20FF8">
                <w:rPr>
                  <w:rFonts w:ascii="Times New Roman" w:hAnsi="Times New Roman" w:cs="Times New Roman"/>
                  <w:sz w:val="24"/>
                  <w:szCs w:val="24"/>
                  <w:rPrChange w:id="565" w:author="Jared Wright" w:date="2021-09-18T17:09:00Z">
                    <w:rPr>
                      <w:rFonts w:ascii="Times New Roman" w:hAnsi="Times New Roman" w:cs="Times New Roman"/>
                      <w:sz w:val="24"/>
                      <w:szCs w:val="24"/>
                    </w:rPr>
                  </w:rPrChange>
                </w:rPr>
                <w:delText>(0.546)</w:delText>
              </w:r>
            </w:del>
          </w:p>
        </w:tc>
        <w:tc>
          <w:tcPr>
            <w:tcW w:w="463" w:type="pct"/>
            <w:tcBorders>
              <w:top w:val="nil"/>
              <w:left w:val="nil"/>
              <w:bottom w:val="nil"/>
              <w:right w:val="nil"/>
            </w:tcBorders>
            <w:vAlign w:val="center"/>
            <w:tcPrChange w:id="566"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67" w:author="Jared Wright" w:date="2021-09-18T17:09:00Z">
                  <w:rPr>
                    <w:rFonts w:ascii="Times New Roman" w:hAnsi="Times New Roman" w:cs="Times New Roman"/>
                    <w:sz w:val="24"/>
                    <w:szCs w:val="24"/>
                  </w:rPr>
                </w:rPrChange>
              </w:rPr>
              <w:pPrChange w:id="568" w:author="Jared Wright" w:date="2021-09-18T17:09:00Z">
                <w:pPr>
                  <w:jc w:val="center"/>
                </w:pPr>
              </w:pPrChange>
            </w:pPr>
            <w:ins w:id="569" w:author="Jared Wright" w:date="2021-09-18T17:09:00Z">
              <w:r w:rsidRPr="007E4A2B">
                <w:rPr>
                  <w:rFonts w:ascii="Times New Roman" w:hAnsi="Times New Roman" w:cs="Times New Roman"/>
                  <w:color w:val="000000"/>
                  <w:sz w:val="24"/>
                  <w:szCs w:val="24"/>
                  <w:rPrChange w:id="570" w:author="Jared Wright" w:date="2021-09-18T17:09:00Z">
                    <w:rPr>
                      <w:rFonts w:ascii="Calibri" w:hAnsi="Calibri" w:cs="Calibri"/>
                      <w:color w:val="000000"/>
                    </w:rPr>
                  </w:rPrChange>
                </w:rPr>
                <w:t>(0.004)</w:t>
              </w:r>
            </w:ins>
            <w:del w:id="571" w:author="Jared Wright" w:date="2021-09-18T17:09:00Z">
              <w:r w:rsidRPr="007E4A2B" w:rsidDel="00A20FF8">
                <w:rPr>
                  <w:rFonts w:ascii="Times New Roman" w:hAnsi="Times New Roman" w:cs="Times New Roman"/>
                  <w:sz w:val="24"/>
                  <w:szCs w:val="24"/>
                  <w:rPrChange w:id="572" w:author="Jared Wright" w:date="2021-09-18T17:09:00Z">
                    <w:rPr>
                      <w:rFonts w:ascii="Times New Roman" w:hAnsi="Times New Roman" w:cs="Times New Roman"/>
                      <w:sz w:val="24"/>
                      <w:szCs w:val="24"/>
                    </w:rPr>
                  </w:rPrChange>
                </w:rPr>
                <w:delText>(0.022)</w:delText>
              </w:r>
            </w:del>
          </w:p>
        </w:tc>
        <w:tc>
          <w:tcPr>
            <w:tcW w:w="463" w:type="pct"/>
            <w:tcBorders>
              <w:top w:val="nil"/>
              <w:left w:val="nil"/>
              <w:bottom w:val="nil"/>
              <w:right w:val="nil"/>
            </w:tcBorders>
            <w:vAlign w:val="center"/>
            <w:tcPrChange w:id="573"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574" w:author="Jared Wright" w:date="2021-09-18T17:09:00Z">
                  <w:rPr>
                    <w:rFonts w:ascii="Times New Roman" w:hAnsi="Times New Roman" w:cs="Times New Roman"/>
                    <w:sz w:val="24"/>
                    <w:szCs w:val="24"/>
                  </w:rPr>
                </w:rPrChange>
              </w:rPr>
              <w:pPrChange w:id="575" w:author="Jared Wright" w:date="2021-09-18T17:09:00Z">
                <w:pPr>
                  <w:jc w:val="center"/>
                </w:pPr>
              </w:pPrChange>
            </w:pPr>
            <w:ins w:id="576" w:author="Jared Wright" w:date="2021-09-18T17:09:00Z">
              <w:r w:rsidRPr="007E4A2B">
                <w:rPr>
                  <w:rFonts w:ascii="Times New Roman" w:hAnsi="Times New Roman" w:cs="Times New Roman"/>
                  <w:color w:val="000000"/>
                  <w:sz w:val="24"/>
                  <w:szCs w:val="24"/>
                  <w:rPrChange w:id="577" w:author="Jared Wright" w:date="2021-09-18T17:09:00Z">
                    <w:rPr>
                      <w:rFonts w:ascii="Calibri" w:hAnsi="Calibri" w:cs="Calibri"/>
                      <w:color w:val="000000"/>
                    </w:rPr>
                  </w:rPrChange>
                </w:rPr>
                <w:t>(0.005)</w:t>
              </w:r>
            </w:ins>
          </w:p>
        </w:tc>
        <w:tc>
          <w:tcPr>
            <w:tcW w:w="463" w:type="pct"/>
            <w:tcBorders>
              <w:top w:val="nil"/>
              <w:left w:val="nil"/>
              <w:bottom w:val="nil"/>
              <w:right w:val="nil"/>
            </w:tcBorders>
            <w:vAlign w:val="center"/>
            <w:tcPrChange w:id="578"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579" w:author="Jared Wright" w:date="2021-09-18T17:09:00Z">
                  <w:rPr>
                    <w:rFonts w:ascii="Times New Roman" w:hAnsi="Times New Roman" w:cs="Times New Roman"/>
                    <w:sz w:val="24"/>
                    <w:szCs w:val="24"/>
                  </w:rPr>
                </w:rPrChange>
              </w:rPr>
              <w:pPrChange w:id="580" w:author="Jared Wright" w:date="2021-09-18T17:09:00Z">
                <w:pPr>
                  <w:jc w:val="center"/>
                </w:pPr>
              </w:pPrChange>
            </w:pPr>
            <w:ins w:id="581" w:author="Jared Wright" w:date="2021-09-18T17:09:00Z">
              <w:r w:rsidRPr="007E4A2B">
                <w:rPr>
                  <w:rFonts w:ascii="Times New Roman" w:hAnsi="Times New Roman" w:cs="Times New Roman"/>
                  <w:color w:val="000000"/>
                  <w:sz w:val="24"/>
                  <w:szCs w:val="24"/>
                  <w:rPrChange w:id="582" w:author="Jared Wright" w:date="2021-09-18T17:09:00Z">
                    <w:rPr>
                      <w:rFonts w:ascii="Calibri" w:hAnsi="Calibri" w:cs="Calibri"/>
                      <w:color w:val="000000"/>
                    </w:rPr>
                  </w:rPrChange>
                </w:rPr>
                <w:t>(0.012)</w:t>
              </w:r>
            </w:ins>
          </w:p>
        </w:tc>
        <w:tc>
          <w:tcPr>
            <w:tcW w:w="463" w:type="pct"/>
            <w:tcBorders>
              <w:top w:val="nil"/>
              <w:left w:val="nil"/>
              <w:bottom w:val="nil"/>
              <w:right w:val="nil"/>
            </w:tcBorders>
            <w:vAlign w:val="center"/>
            <w:tcPrChange w:id="583"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84" w:author="Jared Wright" w:date="2021-09-18T17:09:00Z">
                  <w:rPr>
                    <w:rFonts w:ascii="Times New Roman" w:hAnsi="Times New Roman" w:cs="Times New Roman"/>
                    <w:sz w:val="24"/>
                    <w:szCs w:val="24"/>
                  </w:rPr>
                </w:rPrChange>
              </w:rPr>
              <w:pPrChange w:id="585" w:author="Jared Wright" w:date="2021-09-18T17:09:00Z">
                <w:pPr>
                  <w:jc w:val="center"/>
                </w:pPr>
              </w:pPrChange>
            </w:pPr>
            <w:ins w:id="586" w:author="Jared Wright" w:date="2021-09-18T17:09:00Z">
              <w:r w:rsidRPr="007E4A2B">
                <w:rPr>
                  <w:rFonts w:ascii="Times New Roman" w:hAnsi="Times New Roman" w:cs="Times New Roman"/>
                  <w:color w:val="000000"/>
                  <w:sz w:val="24"/>
                  <w:szCs w:val="24"/>
                  <w:rPrChange w:id="587" w:author="Jared Wright" w:date="2021-09-18T17:09:00Z">
                    <w:rPr>
                      <w:rFonts w:ascii="Calibri" w:hAnsi="Calibri" w:cs="Calibri"/>
                      <w:color w:val="000000"/>
                    </w:rPr>
                  </w:rPrChange>
                </w:rPr>
                <w:t>(0.554)</w:t>
              </w:r>
            </w:ins>
            <w:del w:id="588" w:author="Jared Wright" w:date="2021-09-18T17:09:00Z">
              <w:r w:rsidRPr="007E4A2B" w:rsidDel="00A20FF8">
                <w:rPr>
                  <w:rFonts w:ascii="Times New Roman" w:hAnsi="Times New Roman" w:cs="Times New Roman"/>
                  <w:sz w:val="24"/>
                  <w:szCs w:val="24"/>
                  <w:rPrChange w:id="589" w:author="Jared Wright" w:date="2021-09-18T17:09:00Z">
                    <w:rPr>
                      <w:rFonts w:ascii="Times New Roman" w:hAnsi="Times New Roman" w:cs="Times New Roman"/>
                      <w:sz w:val="24"/>
                      <w:szCs w:val="24"/>
                    </w:rPr>
                  </w:rPrChange>
                </w:rPr>
                <w:delText>(0.004)</w:delText>
              </w:r>
            </w:del>
          </w:p>
        </w:tc>
        <w:tc>
          <w:tcPr>
            <w:tcW w:w="463" w:type="pct"/>
            <w:tcBorders>
              <w:top w:val="nil"/>
              <w:left w:val="nil"/>
              <w:bottom w:val="nil"/>
              <w:right w:val="nil"/>
            </w:tcBorders>
            <w:vAlign w:val="center"/>
            <w:tcPrChange w:id="590"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591" w:author="Jared Wright" w:date="2021-09-18T17:09:00Z">
                  <w:rPr>
                    <w:rFonts w:ascii="Times New Roman" w:hAnsi="Times New Roman" w:cs="Times New Roman"/>
                    <w:sz w:val="24"/>
                    <w:szCs w:val="24"/>
                  </w:rPr>
                </w:rPrChange>
              </w:rPr>
              <w:pPrChange w:id="592" w:author="Jared Wright" w:date="2021-09-18T17:09:00Z">
                <w:pPr>
                  <w:jc w:val="center"/>
                </w:pPr>
              </w:pPrChange>
            </w:pPr>
            <w:ins w:id="593" w:author="Jared Wright" w:date="2021-09-18T17:09:00Z">
              <w:r w:rsidRPr="007E4A2B">
                <w:rPr>
                  <w:rFonts w:ascii="Times New Roman" w:hAnsi="Times New Roman" w:cs="Times New Roman"/>
                  <w:color w:val="000000"/>
                  <w:sz w:val="24"/>
                  <w:szCs w:val="24"/>
                  <w:rPrChange w:id="594" w:author="Jared Wright" w:date="2021-09-18T17:09:00Z">
                    <w:rPr>
                      <w:rFonts w:ascii="Calibri" w:hAnsi="Calibri" w:cs="Calibri"/>
                      <w:color w:val="000000"/>
                    </w:rPr>
                  </w:rPrChange>
                </w:rPr>
                <w:t>(0.546)</w:t>
              </w:r>
            </w:ins>
            <w:del w:id="595" w:author="Jared Wright" w:date="2021-09-18T17:09:00Z">
              <w:r w:rsidRPr="007E4A2B" w:rsidDel="00A20FF8">
                <w:rPr>
                  <w:rFonts w:ascii="Times New Roman" w:hAnsi="Times New Roman" w:cs="Times New Roman"/>
                  <w:sz w:val="24"/>
                  <w:szCs w:val="24"/>
                  <w:rPrChange w:id="596" w:author="Jared Wright" w:date="2021-09-18T17:09:00Z">
                    <w:rPr>
                      <w:rFonts w:ascii="Times New Roman" w:hAnsi="Times New Roman" w:cs="Times New Roman"/>
                      <w:sz w:val="24"/>
                      <w:szCs w:val="24"/>
                    </w:rPr>
                  </w:rPrChange>
                </w:rPr>
                <w:delText>(0.005)</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597"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432"/>
          <w:trPrChange w:id="598" w:author="Jared Wright" w:date="2021-09-18T17:09:00Z">
            <w:trPr>
              <w:gridAfter w:val="1"/>
              <w:wAfter w:w="16" w:type="pct"/>
              <w:trHeight w:hRule="exact" w:val="432"/>
            </w:trPr>
          </w:trPrChange>
        </w:trPr>
        <w:tc>
          <w:tcPr>
            <w:tcW w:w="1280" w:type="pct"/>
            <w:tcBorders>
              <w:top w:val="nil"/>
              <w:left w:val="nil"/>
              <w:bottom w:val="nil"/>
              <w:right w:val="nil"/>
            </w:tcBorders>
            <w:vAlign w:val="center"/>
            <w:tcPrChange w:id="599"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sz w:val="24"/>
                <w:szCs w:val="24"/>
              </w:rPr>
            </w:pPr>
            <w:r w:rsidRPr="006765F3">
              <w:rPr>
                <w:rFonts w:ascii="Times New Roman" w:hAnsi="Times New Roman" w:cs="Times New Roman"/>
                <w:sz w:val="24"/>
                <w:szCs w:val="24"/>
              </w:rPr>
              <w:t>Base Year Home Ownership</w:t>
            </w:r>
          </w:p>
        </w:tc>
        <w:tc>
          <w:tcPr>
            <w:tcW w:w="463" w:type="pct"/>
            <w:tcBorders>
              <w:top w:val="nil"/>
              <w:left w:val="nil"/>
              <w:bottom w:val="nil"/>
              <w:right w:val="nil"/>
            </w:tcBorders>
            <w:vAlign w:val="center"/>
            <w:tcPrChange w:id="600"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01" w:author="Jared Wright" w:date="2021-09-18T17:09:00Z">
                  <w:rPr>
                    <w:rFonts w:ascii="Times New Roman" w:hAnsi="Times New Roman" w:cs="Times New Roman"/>
                    <w:sz w:val="24"/>
                    <w:szCs w:val="24"/>
                  </w:rPr>
                </w:rPrChange>
              </w:rPr>
              <w:pPrChange w:id="602" w:author="Jared Wright" w:date="2021-09-18T17:09:00Z">
                <w:pPr>
                  <w:jc w:val="center"/>
                </w:pPr>
              </w:pPrChange>
            </w:pPr>
            <w:ins w:id="603" w:author="Jared Wright" w:date="2021-09-18T17:09:00Z">
              <w:r w:rsidRPr="007E4A2B">
                <w:rPr>
                  <w:rFonts w:ascii="Times New Roman" w:hAnsi="Times New Roman" w:cs="Times New Roman"/>
                  <w:color w:val="000000"/>
                  <w:sz w:val="24"/>
                  <w:szCs w:val="24"/>
                  <w:rPrChange w:id="604" w:author="Jared Wright" w:date="2021-09-18T17:09:00Z">
                    <w:rPr>
                      <w:rFonts w:ascii="Calibri" w:hAnsi="Calibri" w:cs="Calibri"/>
                      <w:color w:val="000000"/>
                    </w:rPr>
                  </w:rPrChange>
                </w:rPr>
                <w:t>1.011**</w:t>
              </w:r>
            </w:ins>
            <w:del w:id="605" w:author="Jared Wright" w:date="2021-09-18T17:09:00Z">
              <w:r w:rsidRPr="007E4A2B" w:rsidDel="00A20FF8">
                <w:rPr>
                  <w:rFonts w:ascii="Times New Roman" w:hAnsi="Times New Roman" w:cs="Times New Roman"/>
                  <w:sz w:val="24"/>
                  <w:szCs w:val="24"/>
                  <w:rPrChange w:id="606" w:author="Jared Wright" w:date="2021-09-18T17:09:00Z">
                    <w:rPr>
                      <w:rFonts w:ascii="Times New Roman" w:hAnsi="Times New Roman" w:cs="Times New Roman"/>
                      <w:sz w:val="24"/>
                      <w:szCs w:val="24"/>
                    </w:rPr>
                  </w:rPrChange>
                </w:rPr>
                <w:delText>1.011**</w:delText>
              </w:r>
            </w:del>
          </w:p>
        </w:tc>
        <w:tc>
          <w:tcPr>
            <w:tcW w:w="463" w:type="pct"/>
            <w:tcBorders>
              <w:top w:val="nil"/>
              <w:left w:val="nil"/>
              <w:bottom w:val="nil"/>
              <w:right w:val="nil"/>
            </w:tcBorders>
            <w:vAlign w:val="center"/>
            <w:tcPrChange w:id="607"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08" w:author="Jared Wright" w:date="2021-09-18T17:09:00Z">
                  <w:rPr>
                    <w:rFonts w:ascii="Times New Roman" w:hAnsi="Times New Roman" w:cs="Times New Roman"/>
                    <w:sz w:val="24"/>
                    <w:szCs w:val="24"/>
                  </w:rPr>
                </w:rPrChange>
              </w:rPr>
              <w:pPrChange w:id="609" w:author="Jared Wright" w:date="2021-09-18T17:09:00Z">
                <w:pPr>
                  <w:jc w:val="center"/>
                </w:pPr>
              </w:pPrChange>
            </w:pPr>
            <w:ins w:id="610" w:author="Jared Wright" w:date="2021-09-18T17:09:00Z">
              <w:r w:rsidRPr="007E4A2B">
                <w:rPr>
                  <w:rFonts w:ascii="Times New Roman" w:hAnsi="Times New Roman" w:cs="Times New Roman"/>
                  <w:color w:val="000000"/>
                  <w:sz w:val="24"/>
                  <w:szCs w:val="24"/>
                  <w:rPrChange w:id="611" w:author="Jared Wright" w:date="2021-09-18T17:09:00Z">
                    <w:rPr>
                      <w:rFonts w:ascii="Calibri" w:hAnsi="Calibri" w:cs="Calibri"/>
                      <w:color w:val="000000"/>
                    </w:rPr>
                  </w:rPrChange>
                </w:rPr>
                <w:t>0.225**</w:t>
              </w:r>
            </w:ins>
            <w:del w:id="612" w:author="Jared Wright" w:date="2021-09-18T17:09:00Z">
              <w:r w:rsidRPr="007E4A2B" w:rsidDel="00A20FF8">
                <w:rPr>
                  <w:rFonts w:ascii="Times New Roman" w:hAnsi="Times New Roman" w:cs="Times New Roman"/>
                  <w:sz w:val="24"/>
                  <w:szCs w:val="24"/>
                  <w:rPrChange w:id="613" w:author="Jared Wright" w:date="2021-09-18T17:09:00Z">
                    <w:rPr>
                      <w:rFonts w:ascii="Times New Roman" w:hAnsi="Times New Roman" w:cs="Times New Roman"/>
                      <w:sz w:val="24"/>
                      <w:szCs w:val="24"/>
                    </w:rPr>
                  </w:rPrChange>
                </w:rPr>
                <w:delText>0.225**</w:delText>
              </w:r>
            </w:del>
          </w:p>
        </w:tc>
        <w:tc>
          <w:tcPr>
            <w:tcW w:w="463" w:type="pct"/>
            <w:tcBorders>
              <w:top w:val="nil"/>
              <w:left w:val="nil"/>
              <w:bottom w:val="nil"/>
              <w:right w:val="nil"/>
            </w:tcBorders>
            <w:vAlign w:val="center"/>
            <w:tcPrChange w:id="614"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15" w:author="Jared Wright" w:date="2021-09-18T17:09:00Z">
                  <w:rPr>
                    <w:rFonts w:ascii="Times New Roman" w:hAnsi="Times New Roman" w:cs="Times New Roman"/>
                    <w:sz w:val="24"/>
                    <w:szCs w:val="24"/>
                  </w:rPr>
                </w:rPrChange>
              </w:rPr>
              <w:pPrChange w:id="616" w:author="Jared Wright" w:date="2021-09-18T17:09:00Z">
                <w:pPr>
                  <w:jc w:val="center"/>
                </w:pPr>
              </w:pPrChange>
            </w:pPr>
            <w:ins w:id="617" w:author="Jared Wright" w:date="2021-09-18T17:09:00Z">
              <w:r w:rsidRPr="007E4A2B">
                <w:rPr>
                  <w:rFonts w:ascii="Times New Roman" w:hAnsi="Times New Roman" w:cs="Times New Roman"/>
                  <w:color w:val="000000"/>
                  <w:sz w:val="24"/>
                  <w:szCs w:val="24"/>
                  <w:rPrChange w:id="618" w:author="Jared Wright" w:date="2021-09-18T17:09:00Z">
                    <w:rPr>
                      <w:rFonts w:ascii="Calibri" w:hAnsi="Calibri" w:cs="Calibri"/>
                      <w:color w:val="000000"/>
                    </w:rPr>
                  </w:rPrChange>
                </w:rPr>
                <w:t>0.046**</w:t>
              </w:r>
            </w:ins>
            <w:del w:id="619" w:author="Jared Wright" w:date="2021-09-18T17:09:00Z">
              <w:r w:rsidRPr="007E4A2B" w:rsidDel="00A20FF8">
                <w:rPr>
                  <w:rFonts w:ascii="Times New Roman" w:hAnsi="Times New Roman" w:cs="Times New Roman"/>
                  <w:sz w:val="24"/>
                  <w:szCs w:val="24"/>
                  <w:rPrChange w:id="620" w:author="Jared Wright" w:date="2021-09-18T17:09:00Z">
                    <w:rPr>
                      <w:rFonts w:ascii="Times New Roman" w:hAnsi="Times New Roman" w:cs="Times New Roman"/>
                      <w:sz w:val="24"/>
                      <w:szCs w:val="24"/>
                    </w:rPr>
                  </w:rPrChange>
                </w:rPr>
                <w:delText>0.498**</w:delText>
              </w:r>
            </w:del>
          </w:p>
        </w:tc>
        <w:tc>
          <w:tcPr>
            <w:tcW w:w="463" w:type="pct"/>
            <w:tcBorders>
              <w:top w:val="nil"/>
              <w:left w:val="nil"/>
              <w:bottom w:val="nil"/>
              <w:right w:val="nil"/>
            </w:tcBorders>
            <w:vAlign w:val="center"/>
            <w:tcPrChange w:id="621"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22" w:author="Jared Wright" w:date="2021-09-18T17:09:00Z">
                  <w:rPr>
                    <w:rFonts w:ascii="Times New Roman" w:hAnsi="Times New Roman" w:cs="Times New Roman"/>
                    <w:sz w:val="24"/>
                    <w:szCs w:val="24"/>
                  </w:rPr>
                </w:rPrChange>
              </w:rPr>
              <w:pPrChange w:id="623" w:author="Jared Wright" w:date="2021-09-18T17:09:00Z">
                <w:pPr>
                  <w:jc w:val="center"/>
                </w:pPr>
              </w:pPrChange>
            </w:pPr>
            <w:ins w:id="624" w:author="Jared Wright" w:date="2021-09-18T17:09:00Z">
              <w:r w:rsidRPr="007E4A2B">
                <w:rPr>
                  <w:rFonts w:ascii="Times New Roman" w:hAnsi="Times New Roman" w:cs="Times New Roman"/>
                  <w:color w:val="000000"/>
                  <w:sz w:val="24"/>
                  <w:szCs w:val="24"/>
                  <w:rPrChange w:id="625" w:author="Jared Wright" w:date="2021-09-18T17:09:00Z">
                    <w:rPr>
                      <w:rFonts w:ascii="Calibri" w:hAnsi="Calibri" w:cs="Calibri"/>
                      <w:color w:val="000000"/>
                    </w:rPr>
                  </w:rPrChange>
                </w:rPr>
                <w:t>-0.000</w:t>
              </w:r>
            </w:ins>
            <w:del w:id="626" w:author="Jared Wright" w:date="2021-09-18T17:09:00Z">
              <w:r w:rsidRPr="007E4A2B" w:rsidDel="00A20FF8">
                <w:rPr>
                  <w:rFonts w:ascii="Times New Roman" w:hAnsi="Times New Roman" w:cs="Times New Roman"/>
                  <w:sz w:val="24"/>
                  <w:szCs w:val="24"/>
                  <w:rPrChange w:id="627" w:author="Jared Wright" w:date="2021-09-18T17:09:00Z">
                    <w:rPr>
                      <w:rFonts w:ascii="Times New Roman" w:hAnsi="Times New Roman" w:cs="Times New Roman"/>
                      <w:sz w:val="24"/>
                      <w:szCs w:val="24"/>
                    </w:rPr>
                  </w:rPrChange>
                </w:rPr>
                <w:delText>0.046**</w:delText>
              </w:r>
            </w:del>
          </w:p>
        </w:tc>
        <w:tc>
          <w:tcPr>
            <w:tcW w:w="463" w:type="pct"/>
            <w:tcBorders>
              <w:top w:val="nil"/>
              <w:left w:val="nil"/>
              <w:bottom w:val="nil"/>
              <w:right w:val="nil"/>
            </w:tcBorders>
            <w:vAlign w:val="center"/>
            <w:tcPrChange w:id="628"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629" w:author="Jared Wright" w:date="2021-09-18T17:09:00Z">
                  <w:rPr>
                    <w:rFonts w:ascii="Times New Roman" w:hAnsi="Times New Roman" w:cs="Times New Roman"/>
                    <w:sz w:val="24"/>
                    <w:szCs w:val="24"/>
                  </w:rPr>
                </w:rPrChange>
              </w:rPr>
              <w:pPrChange w:id="630" w:author="Jared Wright" w:date="2021-09-18T17:09:00Z">
                <w:pPr>
                  <w:jc w:val="center"/>
                </w:pPr>
              </w:pPrChange>
            </w:pPr>
            <w:ins w:id="631" w:author="Jared Wright" w:date="2021-09-18T17:09:00Z">
              <w:r w:rsidRPr="007E4A2B">
                <w:rPr>
                  <w:rFonts w:ascii="Times New Roman" w:hAnsi="Times New Roman" w:cs="Times New Roman"/>
                  <w:color w:val="000000"/>
                  <w:sz w:val="24"/>
                  <w:szCs w:val="24"/>
                  <w:rPrChange w:id="632" w:author="Jared Wright" w:date="2021-09-18T17:09:00Z">
                    <w:rPr>
                      <w:rFonts w:ascii="Calibri" w:hAnsi="Calibri" w:cs="Calibri"/>
                      <w:color w:val="000000"/>
                    </w:rPr>
                  </w:rPrChange>
                </w:rPr>
                <w:t>0.002</w:t>
              </w:r>
            </w:ins>
          </w:p>
        </w:tc>
        <w:tc>
          <w:tcPr>
            <w:tcW w:w="463" w:type="pct"/>
            <w:tcBorders>
              <w:top w:val="nil"/>
              <w:left w:val="nil"/>
              <w:bottom w:val="nil"/>
              <w:right w:val="nil"/>
            </w:tcBorders>
            <w:vAlign w:val="center"/>
            <w:tcPrChange w:id="633"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634" w:author="Jared Wright" w:date="2021-09-18T17:09:00Z">
                  <w:rPr>
                    <w:rFonts w:ascii="Times New Roman" w:hAnsi="Times New Roman" w:cs="Times New Roman"/>
                    <w:sz w:val="24"/>
                    <w:szCs w:val="24"/>
                  </w:rPr>
                </w:rPrChange>
              </w:rPr>
              <w:pPrChange w:id="635" w:author="Jared Wright" w:date="2021-09-18T17:09:00Z">
                <w:pPr>
                  <w:jc w:val="center"/>
                </w:pPr>
              </w:pPrChange>
            </w:pPr>
            <w:ins w:id="636" w:author="Jared Wright" w:date="2021-09-18T17:09:00Z">
              <w:r w:rsidRPr="007E4A2B">
                <w:rPr>
                  <w:rFonts w:ascii="Times New Roman" w:hAnsi="Times New Roman" w:cs="Times New Roman"/>
                  <w:color w:val="000000"/>
                  <w:sz w:val="24"/>
                  <w:szCs w:val="24"/>
                  <w:rPrChange w:id="637" w:author="Jared Wright" w:date="2021-09-18T17:09:00Z">
                    <w:rPr>
                      <w:rFonts w:ascii="Calibri" w:hAnsi="Calibri" w:cs="Calibri"/>
                      <w:color w:val="000000"/>
                    </w:rPr>
                  </w:rPrChange>
                </w:rPr>
                <w:t>0.114**</w:t>
              </w:r>
            </w:ins>
          </w:p>
        </w:tc>
        <w:tc>
          <w:tcPr>
            <w:tcW w:w="463" w:type="pct"/>
            <w:tcBorders>
              <w:top w:val="nil"/>
              <w:left w:val="nil"/>
              <w:bottom w:val="nil"/>
              <w:right w:val="nil"/>
            </w:tcBorders>
            <w:vAlign w:val="center"/>
            <w:tcPrChange w:id="638"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39" w:author="Jared Wright" w:date="2021-09-18T17:09:00Z">
                  <w:rPr>
                    <w:rFonts w:ascii="Times New Roman" w:hAnsi="Times New Roman" w:cs="Times New Roman"/>
                    <w:sz w:val="24"/>
                    <w:szCs w:val="24"/>
                  </w:rPr>
                </w:rPrChange>
              </w:rPr>
              <w:pPrChange w:id="640" w:author="Jared Wright" w:date="2021-09-18T17:09:00Z">
                <w:pPr>
                  <w:jc w:val="center"/>
                </w:pPr>
              </w:pPrChange>
            </w:pPr>
            <w:ins w:id="641" w:author="Jared Wright" w:date="2021-09-18T17:09:00Z">
              <w:r w:rsidRPr="007E4A2B">
                <w:rPr>
                  <w:rFonts w:ascii="Times New Roman" w:hAnsi="Times New Roman" w:cs="Times New Roman"/>
                  <w:color w:val="000000"/>
                  <w:sz w:val="24"/>
                  <w:szCs w:val="24"/>
                  <w:rPrChange w:id="642" w:author="Jared Wright" w:date="2021-09-18T17:09:00Z">
                    <w:rPr>
                      <w:rFonts w:ascii="Calibri" w:hAnsi="Calibri" w:cs="Calibri"/>
                      <w:color w:val="000000"/>
                    </w:rPr>
                  </w:rPrChange>
                </w:rPr>
                <w:t>-1.908**</w:t>
              </w:r>
            </w:ins>
            <w:del w:id="643" w:author="Jared Wright" w:date="2021-09-18T17:09:00Z">
              <w:r w:rsidRPr="007E4A2B" w:rsidDel="00A20FF8">
                <w:rPr>
                  <w:rFonts w:ascii="Times New Roman" w:hAnsi="Times New Roman" w:cs="Times New Roman"/>
                  <w:sz w:val="24"/>
                  <w:szCs w:val="24"/>
                  <w:rPrChange w:id="644" w:author="Jared Wright" w:date="2021-09-18T17:09:00Z">
                    <w:rPr>
                      <w:rFonts w:ascii="Times New Roman" w:hAnsi="Times New Roman" w:cs="Times New Roman"/>
                      <w:sz w:val="24"/>
                      <w:szCs w:val="24"/>
                    </w:rPr>
                  </w:rPrChange>
                </w:rPr>
                <w:delText>-0.000</w:delText>
              </w:r>
            </w:del>
          </w:p>
        </w:tc>
        <w:tc>
          <w:tcPr>
            <w:tcW w:w="463" w:type="pct"/>
            <w:tcBorders>
              <w:top w:val="nil"/>
              <w:left w:val="nil"/>
              <w:bottom w:val="nil"/>
              <w:right w:val="nil"/>
            </w:tcBorders>
            <w:vAlign w:val="center"/>
            <w:tcPrChange w:id="645"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46" w:author="Jared Wright" w:date="2021-09-18T17:09:00Z">
                  <w:rPr>
                    <w:rFonts w:ascii="Times New Roman" w:hAnsi="Times New Roman" w:cs="Times New Roman"/>
                    <w:sz w:val="24"/>
                    <w:szCs w:val="24"/>
                  </w:rPr>
                </w:rPrChange>
              </w:rPr>
              <w:pPrChange w:id="647" w:author="Jared Wright" w:date="2021-09-18T17:09:00Z">
                <w:pPr>
                  <w:jc w:val="center"/>
                </w:pPr>
              </w:pPrChange>
            </w:pPr>
            <w:ins w:id="648" w:author="Jared Wright" w:date="2021-09-18T17:09:00Z">
              <w:r w:rsidRPr="007E4A2B">
                <w:rPr>
                  <w:rFonts w:ascii="Times New Roman" w:hAnsi="Times New Roman" w:cs="Times New Roman"/>
                  <w:color w:val="000000"/>
                  <w:sz w:val="24"/>
                  <w:szCs w:val="24"/>
                  <w:rPrChange w:id="649" w:author="Jared Wright" w:date="2021-09-18T17:09:00Z">
                    <w:rPr>
                      <w:rFonts w:ascii="Calibri" w:hAnsi="Calibri" w:cs="Calibri"/>
                      <w:color w:val="000000"/>
                    </w:rPr>
                  </w:rPrChange>
                </w:rPr>
                <w:t>0.498**</w:t>
              </w:r>
            </w:ins>
            <w:del w:id="650" w:author="Jared Wright" w:date="2021-09-18T17:09:00Z">
              <w:r w:rsidRPr="007E4A2B" w:rsidDel="00A20FF8">
                <w:rPr>
                  <w:rFonts w:ascii="Times New Roman" w:hAnsi="Times New Roman" w:cs="Times New Roman"/>
                  <w:sz w:val="24"/>
                  <w:szCs w:val="24"/>
                  <w:rPrChange w:id="651" w:author="Jared Wright" w:date="2021-09-18T17:09:00Z">
                    <w:rPr>
                      <w:rFonts w:ascii="Times New Roman" w:hAnsi="Times New Roman" w:cs="Times New Roman"/>
                      <w:sz w:val="24"/>
                      <w:szCs w:val="24"/>
                    </w:rPr>
                  </w:rPrChange>
                </w:rPr>
                <w:delText>0.002</w:delText>
              </w:r>
            </w:del>
          </w:p>
        </w:tc>
      </w:tr>
      <w:tr w:rsidR="007E4A2B" w:rsidRPr="004B0CB6" w:rsidTr="007E4A2B">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652" w:author="Jared Wright" w:date="2021-09-18T17:09: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288"/>
          <w:trPrChange w:id="653" w:author="Jared Wright" w:date="2021-09-18T17:09:00Z">
            <w:trPr>
              <w:gridAfter w:val="1"/>
              <w:wAfter w:w="16" w:type="pct"/>
              <w:trHeight w:hRule="exact" w:val="288"/>
            </w:trPr>
          </w:trPrChange>
        </w:trPr>
        <w:tc>
          <w:tcPr>
            <w:tcW w:w="1280" w:type="pct"/>
            <w:tcBorders>
              <w:top w:val="nil"/>
              <w:left w:val="nil"/>
              <w:bottom w:val="nil"/>
              <w:right w:val="nil"/>
            </w:tcBorders>
            <w:vAlign w:val="center"/>
            <w:tcPrChange w:id="654" w:author="Jared Wright" w:date="2021-09-18T17:09: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sz w:val="24"/>
                <w:szCs w:val="24"/>
              </w:rPr>
            </w:pPr>
          </w:p>
        </w:tc>
        <w:tc>
          <w:tcPr>
            <w:tcW w:w="463" w:type="pct"/>
            <w:tcBorders>
              <w:top w:val="nil"/>
              <w:left w:val="nil"/>
              <w:bottom w:val="nil"/>
              <w:right w:val="nil"/>
            </w:tcBorders>
            <w:vAlign w:val="center"/>
            <w:tcPrChange w:id="655"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56" w:author="Jared Wright" w:date="2021-09-18T17:09:00Z">
                  <w:rPr>
                    <w:rFonts w:ascii="Times New Roman" w:hAnsi="Times New Roman" w:cs="Times New Roman"/>
                    <w:sz w:val="24"/>
                    <w:szCs w:val="24"/>
                  </w:rPr>
                </w:rPrChange>
              </w:rPr>
              <w:pPrChange w:id="657" w:author="Jared Wright" w:date="2021-09-18T17:09:00Z">
                <w:pPr>
                  <w:jc w:val="center"/>
                </w:pPr>
              </w:pPrChange>
            </w:pPr>
            <w:ins w:id="658" w:author="Jared Wright" w:date="2021-09-18T17:09:00Z">
              <w:r w:rsidRPr="007E4A2B">
                <w:rPr>
                  <w:rFonts w:ascii="Times New Roman" w:hAnsi="Times New Roman" w:cs="Times New Roman"/>
                  <w:color w:val="000000"/>
                  <w:sz w:val="24"/>
                  <w:szCs w:val="24"/>
                  <w:rPrChange w:id="659" w:author="Jared Wright" w:date="2021-09-18T17:09:00Z">
                    <w:rPr>
                      <w:rFonts w:ascii="Calibri" w:hAnsi="Calibri" w:cs="Calibri"/>
                      <w:color w:val="000000"/>
                    </w:rPr>
                  </w:rPrChange>
                </w:rPr>
                <w:t>(0.095)</w:t>
              </w:r>
            </w:ins>
            <w:del w:id="660" w:author="Jared Wright" w:date="2021-09-18T17:09:00Z">
              <w:r w:rsidRPr="007E4A2B" w:rsidDel="00A20FF8">
                <w:rPr>
                  <w:rFonts w:ascii="Times New Roman" w:hAnsi="Times New Roman" w:cs="Times New Roman"/>
                  <w:sz w:val="24"/>
                  <w:szCs w:val="24"/>
                  <w:rPrChange w:id="661" w:author="Jared Wright" w:date="2021-09-18T17:09:00Z">
                    <w:rPr>
                      <w:rFonts w:ascii="Times New Roman" w:hAnsi="Times New Roman" w:cs="Times New Roman"/>
                      <w:sz w:val="24"/>
                      <w:szCs w:val="24"/>
                    </w:rPr>
                  </w:rPrChange>
                </w:rPr>
                <w:delText>(0.095)</w:delText>
              </w:r>
            </w:del>
          </w:p>
        </w:tc>
        <w:tc>
          <w:tcPr>
            <w:tcW w:w="463" w:type="pct"/>
            <w:tcBorders>
              <w:top w:val="nil"/>
              <w:left w:val="nil"/>
              <w:bottom w:val="nil"/>
              <w:right w:val="nil"/>
            </w:tcBorders>
            <w:vAlign w:val="center"/>
            <w:tcPrChange w:id="662"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63" w:author="Jared Wright" w:date="2021-09-18T17:09:00Z">
                  <w:rPr>
                    <w:rFonts w:ascii="Times New Roman" w:hAnsi="Times New Roman" w:cs="Times New Roman"/>
                    <w:sz w:val="24"/>
                    <w:szCs w:val="24"/>
                  </w:rPr>
                </w:rPrChange>
              </w:rPr>
              <w:pPrChange w:id="664" w:author="Jared Wright" w:date="2021-09-18T17:09:00Z">
                <w:pPr>
                  <w:jc w:val="center"/>
                </w:pPr>
              </w:pPrChange>
            </w:pPr>
            <w:ins w:id="665" w:author="Jared Wright" w:date="2021-09-18T17:09:00Z">
              <w:r w:rsidRPr="007E4A2B">
                <w:rPr>
                  <w:rFonts w:ascii="Times New Roman" w:hAnsi="Times New Roman" w:cs="Times New Roman"/>
                  <w:color w:val="000000"/>
                  <w:sz w:val="24"/>
                  <w:szCs w:val="24"/>
                  <w:rPrChange w:id="666" w:author="Jared Wright" w:date="2021-09-18T17:09:00Z">
                    <w:rPr>
                      <w:rFonts w:ascii="Calibri" w:hAnsi="Calibri" w:cs="Calibri"/>
                      <w:color w:val="000000"/>
                    </w:rPr>
                  </w:rPrChange>
                </w:rPr>
                <w:t>(0.050)</w:t>
              </w:r>
            </w:ins>
            <w:del w:id="667" w:author="Jared Wright" w:date="2021-09-18T17:09:00Z">
              <w:r w:rsidRPr="007E4A2B" w:rsidDel="00A20FF8">
                <w:rPr>
                  <w:rFonts w:ascii="Times New Roman" w:hAnsi="Times New Roman" w:cs="Times New Roman"/>
                  <w:sz w:val="24"/>
                  <w:szCs w:val="24"/>
                  <w:rPrChange w:id="668" w:author="Jared Wright" w:date="2021-09-18T17:09:00Z">
                    <w:rPr>
                      <w:rFonts w:ascii="Times New Roman" w:hAnsi="Times New Roman" w:cs="Times New Roman"/>
                      <w:sz w:val="24"/>
                      <w:szCs w:val="24"/>
                    </w:rPr>
                  </w:rPrChange>
                </w:rPr>
                <w:delText>(0.050)</w:delText>
              </w:r>
            </w:del>
          </w:p>
        </w:tc>
        <w:tc>
          <w:tcPr>
            <w:tcW w:w="463" w:type="pct"/>
            <w:tcBorders>
              <w:top w:val="nil"/>
              <w:left w:val="nil"/>
              <w:bottom w:val="nil"/>
              <w:right w:val="nil"/>
            </w:tcBorders>
            <w:vAlign w:val="center"/>
            <w:tcPrChange w:id="669"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70" w:author="Jared Wright" w:date="2021-09-18T17:09:00Z">
                  <w:rPr>
                    <w:rFonts w:ascii="Times New Roman" w:hAnsi="Times New Roman" w:cs="Times New Roman"/>
                    <w:sz w:val="24"/>
                    <w:szCs w:val="24"/>
                  </w:rPr>
                </w:rPrChange>
              </w:rPr>
              <w:pPrChange w:id="671" w:author="Jared Wright" w:date="2021-09-18T17:09:00Z">
                <w:pPr>
                  <w:jc w:val="center"/>
                </w:pPr>
              </w:pPrChange>
            </w:pPr>
            <w:ins w:id="672" w:author="Jared Wright" w:date="2021-09-18T17:09:00Z">
              <w:r w:rsidRPr="007E4A2B">
                <w:rPr>
                  <w:rFonts w:ascii="Times New Roman" w:hAnsi="Times New Roman" w:cs="Times New Roman"/>
                  <w:color w:val="000000"/>
                  <w:sz w:val="24"/>
                  <w:szCs w:val="24"/>
                  <w:rPrChange w:id="673" w:author="Jared Wright" w:date="2021-09-18T17:09:00Z">
                    <w:rPr>
                      <w:rFonts w:ascii="Calibri" w:hAnsi="Calibri" w:cs="Calibri"/>
                      <w:color w:val="000000"/>
                    </w:rPr>
                  </w:rPrChange>
                </w:rPr>
                <w:t>(0.017)</w:t>
              </w:r>
            </w:ins>
            <w:del w:id="674" w:author="Jared Wright" w:date="2021-09-18T17:09:00Z">
              <w:r w:rsidRPr="007E4A2B" w:rsidDel="00A20FF8">
                <w:rPr>
                  <w:rFonts w:ascii="Times New Roman" w:hAnsi="Times New Roman" w:cs="Times New Roman"/>
                  <w:sz w:val="24"/>
                  <w:szCs w:val="24"/>
                  <w:rPrChange w:id="675" w:author="Jared Wright" w:date="2021-09-18T17:09:00Z">
                    <w:rPr>
                      <w:rFonts w:ascii="Times New Roman" w:hAnsi="Times New Roman" w:cs="Times New Roman"/>
                      <w:sz w:val="24"/>
                      <w:szCs w:val="24"/>
                    </w:rPr>
                  </w:rPrChange>
                </w:rPr>
                <w:delText>(0.066)</w:delText>
              </w:r>
            </w:del>
          </w:p>
        </w:tc>
        <w:tc>
          <w:tcPr>
            <w:tcW w:w="463" w:type="pct"/>
            <w:tcBorders>
              <w:top w:val="nil"/>
              <w:left w:val="nil"/>
              <w:bottom w:val="nil"/>
              <w:right w:val="nil"/>
            </w:tcBorders>
            <w:vAlign w:val="center"/>
            <w:tcPrChange w:id="676"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77" w:author="Jared Wright" w:date="2021-09-18T17:09:00Z">
                  <w:rPr>
                    <w:rFonts w:ascii="Times New Roman" w:hAnsi="Times New Roman" w:cs="Times New Roman"/>
                    <w:sz w:val="24"/>
                    <w:szCs w:val="24"/>
                  </w:rPr>
                </w:rPrChange>
              </w:rPr>
              <w:pPrChange w:id="678" w:author="Jared Wright" w:date="2021-09-18T17:09:00Z">
                <w:pPr>
                  <w:jc w:val="center"/>
                </w:pPr>
              </w:pPrChange>
            </w:pPr>
            <w:ins w:id="679" w:author="Jared Wright" w:date="2021-09-18T17:09:00Z">
              <w:r w:rsidRPr="007E4A2B">
                <w:rPr>
                  <w:rFonts w:ascii="Times New Roman" w:hAnsi="Times New Roman" w:cs="Times New Roman"/>
                  <w:color w:val="000000"/>
                  <w:sz w:val="24"/>
                  <w:szCs w:val="24"/>
                  <w:rPrChange w:id="680" w:author="Jared Wright" w:date="2021-09-18T17:09:00Z">
                    <w:rPr>
                      <w:rFonts w:ascii="Calibri" w:hAnsi="Calibri" w:cs="Calibri"/>
                      <w:color w:val="000000"/>
                    </w:rPr>
                  </w:rPrChange>
                </w:rPr>
                <w:t>(0.005)</w:t>
              </w:r>
            </w:ins>
            <w:del w:id="681" w:author="Jared Wright" w:date="2021-09-18T17:09:00Z">
              <w:r w:rsidRPr="007E4A2B" w:rsidDel="00A20FF8">
                <w:rPr>
                  <w:rFonts w:ascii="Times New Roman" w:hAnsi="Times New Roman" w:cs="Times New Roman"/>
                  <w:sz w:val="24"/>
                  <w:szCs w:val="24"/>
                  <w:rPrChange w:id="682" w:author="Jared Wright" w:date="2021-09-18T17:09:00Z">
                    <w:rPr>
                      <w:rFonts w:ascii="Times New Roman" w:hAnsi="Times New Roman" w:cs="Times New Roman"/>
                      <w:sz w:val="24"/>
                      <w:szCs w:val="24"/>
                    </w:rPr>
                  </w:rPrChange>
                </w:rPr>
                <w:delText>(0.017)</w:delText>
              </w:r>
            </w:del>
          </w:p>
        </w:tc>
        <w:tc>
          <w:tcPr>
            <w:tcW w:w="463" w:type="pct"/>
            <w:tcBorders>
              <w:top w:val="nil"/>
              <w:left w:val="nil"/>
              <w:bottom w:val="nil"/>
              <w:right w:val="nil"/>
            </w:tcBorders>
            <w:vAlign w:val="center"/>
            <w:tcPrChange w:id="683"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684" w:author="Jared Wright" w:date="2021-09-18T17:09:00Z">
                  <w:rPr>
                    <w:rFonts w:ascii="Times New Roman" w:hAnsi="Times New Roman" w:cs="Times New Roman"/>
                    <w:sz w:val="24"/>
                    <w:szCs w:val="24"/>
                  </w:rPr>
                </w:rPrChange>
              </w:rPr>
              <w:pPrChange w:id="685" w:author="Jared Wright" w:date="2021-09-18T17:09:00Z">
                <w:pPr>
                  <w:jc w:val="center"/>
                </w:pPr>
              </w:pPrChange>
            </w:pPr>
            <w:ins w:id="686" w:author="Jared Wright" w:date="2021-09-18T17:09:00Z">
              <w:r w:rsidRPr="007E4A2B">
                <w:rPr>
                  <w:rFonts w:ascii="Times New Roman" w:hAnsi="Times New Roman" w:cs="Times New Roman"/>
                  <w:color w:val="000000"/>
                  <w:sz w:val="24"/>
                  <w:szCs w:val="24"/>
                  <w:rPrChange w:id="687" w:author="Jared Wright" w:date="2021-09-18T17:09:00Z">
                    <w:rPr>
                      <w:rFonts w:ascii="Calibri" w:hAnsi="Calibri" w:cs="Calibri"/>
                      <w:color w:val="000000"/>
                    </w:rPr>
                  </w:rPrChange>
                </w:rPr>
                <w:t>(0.006)</w:t>
              </w:r>
            </w:ins>
          </w:p>
        </w:tc>
        <w:tc>
          <w:tcPr>
            <w:tcW w:w="463" w:type="pct"/>
            <w:tcBorders>
              <w:top w:val="nil"/>
              <w:left w:val="nil"/>
              <w:bottom w:val="nil"/>
              <w:right w:val="nil"/>
            </w:tcBorders>
            <w:vAlign w:val="center"/>
            <w:tcPrChange w:id="688" w:author="Jared Wright" w:date="2021-09-18T17:09:00Z">
              <w:tcPr>
                <w:tcW w:w="463" w:type="pct"/>
                <w:tcBorders>
                  <w:top w:val="nil"/>
                  <w:left w:val="nil"/>
                  <w:bottom w:val="nil"/>
                  <w:right w:val="nil"/>
                </w:tcBorders>
              </w:tcPr>
            </w:tcPrChange>
          </w:tcPr>
          <w:p w:rsidR="007E4A2B" w:rsidRPr="007E4A2B" w:rsidRDefault="007E4A2B" w:rsidP="007E4A2B">
            <w:pPr>
              <w:jc w:val="center"/>
              <w:rPr>
                <w:rFonts w:ascii="Times New Roman" w:hAnsi="Times New Roman" w:cs="Times New Roman"/>
                <w:sz w:val="24"/>
                <w:szCs w:val="24"/>
                <w:rPrChange w:id="689" w:author="Jared Wright" w:date="2021-09-18T17:09:00Z">
                  <w:rPr>
                    <w:rFonts w:ascii="Times New Roman" w:hAnsi="Times New Roman" w:cs="Times New Roman"/>
                    <w:sz w:val="24"/>
                    <w:szCs w:val="24"/>
                  </w:rPr>
                </w:rPrChange>
              </w:rPr>
              <w:pPrChange w:id="690" w:author="Jared Wright" w:date="2021-09-18T17:09:00Z">
                <w:pPr>
                  <w:jc w:val="center"/>
                </w:pPr>
              </w:pPrChange>
            </w:pPr>
            <w:ins w:id="691" w:author="Jared Wright" w:date="2021-09-18T17:09:00Z">
              <w:r w:rsidRPr="007E4A2B">
                <w:rPr>
                  <w:rFonts w:ascii="Times New Roman" w:hAnsi="Times New Roman" w:cs="Times New Roman"/>
                  <w:color w:val="000000"/>
                  <w:sz w:val="24"/>
                  <w:szCs w:val="24"/>
                  <w:rPrChange w:id="692" w:author="Jared Wright" w:date="2021-09-18T17:09:00Z">
                    <w:rPr>
                      <w:rFonts w:ascii="Calibri" w:hAnsi="Calibri" w:cs="Calibri"/>
                      <w:color w:val="000000"/>
                    </w:rPr>
                  </w:rPrChange>
                </w:rPr>
                <w:t>(0.016)</w:t>
              </w:r>
            </w:ins>
          </w:p>
        </w:tc>
        <w:tc>
          <w:tcPr>
            <w:tcW w:w="463" w:type="pct"/>
            <w:tcBorders>
              <w:top w:val="nil"/>
              <w:left w:val="nil"/>
              <w:bottom w:val="nil"/>
              <w:right w:val="nil"/>
            </w:tcBorders>
            <w:vAlign w:val="center"/>
            <w:tcPrChange w:id="693"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694" w:author="Jared Wright" w:date="2021-09-18T17:09:00Z">
                  <w:rPr>
                    <w:rFonts w:ascii="Times New Roman" w:hAnsi="Times New Roman" w:cs="Times New Roman"/>
                    <w:sz w:val="24"/>
                    <w:szCs w:val="24"/>
                  </w:rPr>
                </w:rPrChange>
              </w:rPr>
              <w:pPrChange w:id="695" w:author="Jared Wright" w:date="2021-09-18T17:09:00Z">
                <w:pPr>
                  <w:jc w:val="center"/>
                </w:pPr>
              </w:pPrChange>
            </w:pPr>
            <w:ins w:id="696" w:author="Jared Wright" w:date="2021-09-18T17:09:00Z">
              <w:r w:rsidRPr="007E4A2B">
                <w:rPr>
                  <w:rFonts w:ascii="Times New Roman" w:hAnsi="Times New Roman" w:cs="Times New Roman"/>
                  <w:color w:val="000000"/>
                  <w:sz w:val="24"/>
                  <w:szCs w:val="24"/>
                  <w:rPrChange w:id="697" w:author="Jared Wright" w:date="2021-09-18T17:09:00Z">
                    <w:rPr>
                      <w:rFonts w:ascii="Calibri" w:hAnsi="Calibri" w:cs="Calibri"/>
                      <w:color w:val="000000"/>
                    </w:rPr>
                  </w:rPrChange>
                </w:rPr>
                <w:t>(0.118)</w:t>
              </w:r>
            </w:ins>
            <w:del w:id="698" w:author="Jared Wright" w:date="2021-09-18T17:09:00Z">
              <w:r w:rsidRPr="007E4A2B" w:rsidDel="00A20FF8">
                <w:rPr>
                  <w:rFonts w:ascii="Times New Roman" w:hAnsi="Times New Roman" w:cs="Times New Roman"/>
                  <w:sz w:val="24"/>
                  <w:szCs w:val="24"/>
                  <w:rPrChange w:id="699" w:author="Jared Wright" w:date="2021-09-18T17:09:00Z">
                    <w:rPr>
                      <w:rFonts w:ascii="Times New Roman" w:hAnsi="Times New Roman" w:cs="Times New Roman"/>
                      <w:sz w:val="24"/>
                      <w:szCs w:val="24"/>
                    </w:rPr>
                  </w:rPrChange>
                </w:rPr>
                <w:delText>(0.005)</w:delText>
              </w:r>
            </w:del>
          </w:p>
        </w:tc>
        <w:tc>
          <w:tcPr>
            <w:tcW w:w="463" w:type="pct"/>
            <w:tcBorders>
              <w:top w:val="nil"/>
              <w:left w:val="nil"/>
              <w:bottom w:val="nil"/>
              <w:right w:val="nil"/>
            </w:tcBorders>
            <w:vAlign w:val="center"/>
            <w:tcPrChange w:id="700" w:author="Jared Wright" w:date="2021-09-18T17:09:00Z">
              <w:tcPr>
                <w:tcW w:w="463" w:type="pct"/>
                <w:tcBorders>
                  <w:top w:val="nil"/>
                  <w:left w:val="nil"/>
                  <w:bottom w:val="nil"/>
                  <w:right w:val="nil"/>
                </w:tcBorders>
                <w:vAlign w:val="center"/>
              </w:tcPr>
            </w:tcPrChange>
          </w:tcPr>
          <w:p w:rsidR="007E4A2B" w:rsidRPr="007E4A2B" w:rsidRDefault="007E4A2B" w:rsidP="007E4A2B">
            <w:pPr>
              <w:jc w:val="center"/>
              <w:rPr>
                <w:rFonts w:ascii="Times New Roman" w:hAnsi="Times New Roman" w:cs="Times New Roman"/>
                <w:sz w:val="24"/>
                <w:szCs w:val="24"/>
                <w:rPrChange w:id="701" w:author="Jared Wright" w:date="2021-09-18T17:09:00Z">
                  <w:rPr>
                    <w:rFonts w:ascii="Times New Roman" w:hAnsi="Times New Roman" w:cs="Times New Roman"/>
                    <w:sz w:val="24"/>
                    <w:szCs w:val="24"/>
                  </w:rPr>
                </w:rPrChange>
              </w:rPr>
              <w:pPrChange w:id="702" w:author="Jared Wright" w:date="2021-09-18T17:09:00Z">
                <w:pPr>
                  <w:jc w:val="center"/>
                </w:pPr>
              </w:pPrChange>
            </w:pPr>
            <w:ins w:id="703" w:author="Jared Wright" w:date="2021-09-18T17:09:00Z">
              <w:r w:rsidRPr="007E4A2B">
                <w:rPr>
                  <w:rFonts w:ascii="Times New Roman" w:hAnsi="Times New Roman" w:cs="Times New Roman"/>
                  <w:color w:val="000000"/>
                  <w:sz w:val="24"/>
                  <w:szCs w:val="24"/>
                  <w:rPrChange w:id="704" w:author="Jared Wright" w:date="2021-09-18T17:09:00Z">
                    <w:rPr>
                      <w:rFonts w:ascii="Calibri" w:hAnsi="Calibri" w:cs="Calibri"/>
                      <w:color w:val="000000"/>
                    </w:rPr>
                  </w:rPrChange>
                </w:rPr>
                <w:t>(0.066)</w:t>
              </w:r>
            </w:ins>
            <w:del w:id="705" w:author="Jared Wright" w:date="2021-09-18T17:09:00Z">
              <w:r w:rsidRPr="007E4A2B" w:rsidDel="00A20FF8">
                <w:rPr>
                  <w:rFonts w:ascii="Times New Roman" w:hAnsi="Times New Roman" w:cs="Times New Roman"/>
                  <w:sz w:val="24"/>
                  <w:szCs w:val="24"/>
                  <w:rPrChange w:id="706" w:author="Jared Wright" w:date="2021-09-18T17:09:00Z">
                    <w:rPr>
                      <w:rFonts w:ascii="Times New Roman" w:hAnsi="Times New Roman" w:cs="Times New Roman"/>
                      <w:sz w:val="24"/>
                      <w:szCs w:val="24"/>
                    </w:rPr>
                  </w:rPrChange>
                </w:rPr>
                <w:delText>(0.006)</w:delText>
              </w:r>
            </w:del>
          </w:p>
        </w:tc>
      </w:tr>
      <w:tr w:rsidR="007E4A2B" w:rsidRPr="004B0CB6" w:rsidTr="001342AE">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Change w:id="707" w:author="Jared Wright" w:date="2021-09-18T17:10:00Z">
            <w:tblPrEx>
              <w:tblW w:w="501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PrEx>
          </w:tblPrExChange>
        </w:tblPrEx>
        <w:trPr>
          <w:gridAfter w:val="1"/>
          <w:wAfter w:w="16" w:type="pct"/>
          <w:trHeight w:hRule="exact" w:val="432"/>
          <w:trPrChange w:id="708" w:author="Jared Wright" w:date="2021-09-18T17:10:00Z">
            <w:trPr>
              <w:gridAfter w:val="1"/>
              <w:wAfter w:w="16" w:type="pct"/>
              <w:trHeight w:hRule="exact" w:val="432"/>
            </w:trPr>
          </w:trPrChange>
        </w:trPr>
        <w:tc>
          <w:tcPr>
            <w:tcW w:w="1280" w:type="pct"/>
            <w:tcBorders>
              <w:top w:val="nil"/>
              <w:left w:val="nil"/>
              <w:bottom w:val="nil"/>
              <w:right w:val="nil"/>
            </w:tcBorders>
            <w:vAlign w:val="center"/>
            <w:tcPrChange w:id="709" w:author="Jared Wright" w:date="2021-09-18T17:10:00Z">
              <w:tcPr>
                <w:tcW w:w="1280" w:type="pct"/>
                <w:tcBorders>
                  <w:top w:val="nil"/>
                  <w:left w:val="nil"/>
                  <w:bottom w:val="nil"/>
                  <w:right w:val="nil"/>
                </w:tcBorders>
                <w:vAlign w:val="center"/>
              </w:tcPr>
            </w:tcPrChange>
          </w:tcPr>
          <w:p w:rsidR="007E4A2B" w:rsidRPr="004B0CB6" w:rsidRDefault="007E4A2B" w:rsidP="007E4A2B">
            <w:pPr>
              <w:rPr>
                <w:rFonts w:ascii="Times New Roman" w:hAnsi="Times New Roman" w:cs="Times New Roman"/>
                <w:sz w:val="24"/>
                <w:szCs w:val="24"/>
              </w:rPr>
            </w:pPr>
            <w:r w:rsidRPr="004B0CB6">
              <w:rPr>
                <w:rFonts w:ascii="Times New Roman" w:hAnsi="Times New Roman" w:cs="Times New Roman"/>
                <w:sz w:val="24"/>
                <w:szCs w:val="24"/>
              </w:rPr>
              <w:t>N</w:t>
            </w:r>
          </w:p>
        </w:tc>
        <w:tc>
          <w:tcPr>
            <w:tcW w:w="463" w:type="pct"/>
            <w:tcBorders>
              <w:top w:val="nil"/>
              <w:left w:val="nil"/>
              <w:bottom w:val="nil"/>
              <w:right w:val="nil"/>
            </w:tcBorders>
            <w:vAlign w:val="center"/>
            <w:tcPrChange w:id="710" w:author="Jared Wright" w:date="2021-09-18T17:10:00Z">
              <w:tcPr>
                <w:tcW w:w="463" w:type="pct"/>
                <w:tcBorders>
                  <w:top w:val="nil"/>
                  <w:left w:val="nil"/>
                  <w:bottom w:val="nil"/>
                  <w:right w:val="nil"/>
                </w:tcBorders>
                <w:vAlign w:val="center"/>
              </w:tcPr>
            </w:tcPrChange>
          </w:tcPr>
          <w:p w:rsidR="007E4A2B" w:rsidRPr="006765F3" w:rsidRDefault="007E4A2B" w:rsidP="007E4A2B">
            <w:pPr>
              <w:jc w:val="center"/>
              <w:rPr>
                <w:rFonts w:ascii="Times New Roman" w:hAnsi="Times New Roman" w:cs="Times New Roman"/>
                <w:color w:val="000000"/>
                <w:sz w:val="24"/>
                <w:szCs w:val="24"/>
              </w:rPr>
            </w:pPr>
            <w:r w:rsidRPr="006765F3">
              <w:rPr>
                <w:rFonts w:ascii="Times New Roman" w:hAnsi="Times New Roman" w:cs="Times New Roman"/>
                <w:color w:val="000000"/>
                <w:sz w:val="24"/>
                <w:szCs w:val="24"/>
              </w:rPr>
              <w:t>580730</w:t>
            </w:r>
          </w:p>
        </w:tc>
        <w:tc>
          <w:tcPr>
            <w:tcW w:w="463" w:type="pct"/>
            <w:tcBorders>
              <w:top w:val="nil"/>
              <w:left w:val="nil"/>
              <w:bottom w:val="nil"/>
              <w:right w:val="nil"/>
            </w:tcBorders>
            <w:vAlign w:val="center"/>
            <w:tcPrChange w:id="711" w:author="Jared Wright" w:date="2021-09-18T17:10:00Z">
              <w:tcPr>
                <w:tcW w:w="463" w:type="pct"/>
                <w:tcBorders>
                  <w:top w:val="nil"/>
                  <w:left w:val="nil"/>
                  <w:bottom w:val="nil"/>
                  <w:right w:val="nil"/>
                </w:tcBorders>
                <w:vAlign w:val="center"/>
              </w:tcPr>
            </w:tcPrChange>
          </w:tcPr>
          <w:p w:rsidR="007E4A2B" w:rsidRPr="006765F3" w:rsidRDefault="007E4A2B" w:rsidP="007E4A2B">
            <w:pPr>
              <w:jc w:val="center"/>
              <w:rPr>
                <w:rFonts w:ascii="Times New Roman" w:hAnsi="Times New Roman" w:cs="Times New Roman"/>
                <w:color w:val="000000"/>
                <w:sz w:val="24"/>
                <w:szCs w:val="24"/>
              </w:rPr>
            </w:pPr>
            <w:r w:rsidRPr="006765F3">
              <w:rPr>
                <w:rFonts w:ascii="Times New Roman" w:hAnsi="Times New Roman" w:cs="Times New Roman"/>
                <w:color w:val="000000"/>
                <w:sz w:val="24"/>
                <w:szCs w:val="24"/>
              </w:rPr>
              <w:t>580730</w:t>
            </w:r>
          </w:p>
        </w:tc>
        <w:tc>
          <w:tcPr>
            <w:tcW w:w="463" w:type="pct"/>
            <w:tcBorders>
              <w:top w:val="nil"/>
              <w:left w:val="nil"/>
              <w:bottom w:val="nil"/>
              <w:right w:val="nil"/>
            </w:tcBorders>
            <w:vAlign w:val="center"/>
            <w:tcPrChange w:id="712" w:author="Jared Wright" w:date="2021-09-18T17:10:00Z">
              <w:tcPr>
                <w:tcW w:w="463" w:type="pct"/>
                <w:tcBorders>
                  <w:top w:val="nil"/>
                  <w:left w:val="nil"/>
                  <w:bottom w:val="nil"/>
                  <w:right w:val="nil"/>
                </w:tcBorders>
                <w:vAlign w:val="center"/>
              </w:tcPr>
            </w:tcPrChange>
          </w:tcPr>
          <w:p w:rsidR="007E4A2B" w:rsidRPr="006765F3" w:rsidRDefault="007E4A2B" w:rsidP="007E4A2B">
            <w:pPr>
              <w:jc w:val="center"/>
              <w:rPr>
                <w:rFonts w:ascii="Times New Roman" w:hAnsi="Times New Roman" w:cs="Times New Roman"/>
                <w:color w:val="000000"/>
                <w:sz w:val="24"/>
                <w:szCs w:val="24"/>
              </w:rPr>
            </w:pPr>
            <w:r w:rsidRPr="006765F3">
              <w:rPr>
                <w:rFonts w:ascii="Times New Roman" w:hAnsi="Times New Roman" w:cs="Times New Roman"/>
                <w:color w:val="000000"/>
                <w:sz w:val="24"/>
                <w:szCs w:val="24"/>
              </w:rPr>
              <w:t>580730</w:t>
            </w:r>
          </w:p>
        </w:tc>
        <w:tc>
          <w:tcPr>
            <w:tcW w:w="463" w:type="pct"/>
            <w:tcBorders>
              <w:top w:val="nil"/>
              <w:left w:val="nil"/>
              <w:bottom w:val="nil"/>
              <w:right w:val="nil"/>
            </w:tcBorders>
            <w:vAlign w:val="center"/>
            <w:tcPrChange w:id="713" w:author="Jared Wright" w:date="2021-09-18T17:10:00Z">
              <w:tcPr>
                <w:tcW w:w="463" w:type="pct"/>
                <w:tcBorders>
                  <w:top w:val="nil"/>
                  <w:left w:val="nil"/>
                  <w:bottom w:val="nil"/>
                  <w:right w:val="nil"/>
                </w:tcBorders>
                <w:vAlign w:val="center"/>
              </w:tcPr>
            </w:tcPrChange>
          </w:tcPr>
          <w:p w:rsidR="007E4A2B" w:rsidRPr="006765F3" w:rsidRDefault="007E4A2B" w:rsidP="007E4A2B">
            <w:pPr>
              <w:jc w:val="center"/>
              <w:rPr>
                <w:rFonts w:ascii="Times New Roman" w:hAnsi="Times New Roman" w:cs="Times New Roman"/>
                <w:color w:val="000000"/>
                <w:sz w:val="24"/>
                <w:szCs w:val="24"/>
              </w:rPr>
            </w:pPr>
            <w:r w:rsidRPr="006765F3">
              <w:rPr>
                <w:rFonts w:ascii="Times New Roman" w:hAnsi="Times New Roman" w:cs="Times New Roman"/>
                <w:color w:val="000000"/>
                <w:sz w:val="24"/>
                <w:szCs w:val="24"/>
              </w:rPr>
              <w:t>580730</w:t>
            </w:r>
          </w:p>
        </w:tc>
        <w:tc>
          <w:tcPr>
            <w:tcW w:w="463" w:type="pct"/>
            <w:tcBorders>
              <w:top w:val="nil"/>
              <w:left w:val="nil"/>
              <w:bottom w:val="nil"/>
              <w:right w:val="nil"/>
            </w:tcBorders>
            <w:vAlign w:val="center"/>
            <w:tcPrChange w:id="714" w:author="Jared Wright" w:date="2021-09-18T17:10:00Z">
              <w:tcPr>
                <w:tcW w:w="463" w:type="pct"/>
                <w:tcBorders>
                  <w:top w:val="nil"/>
                  <w:left w:val="nil"/>
                  <w:bottom w:val="nil"/>
                  <w:right w:val="nil"/>
                </w:tcBorders>
              </w:tcPr>
            </w:tcPrChange>
          </w:tcPr>
          <w:p w:rsidR="007E4A2B" w:rsidRPr="006765F3" w:rsidRDefault="007E4A2B" w:rsidP="007E4A2B">
            <w:pPr>
              <w:jc w:val="center"/>
              <w:rPr>
                <w:rFonts w:ascii="Times New Roman" w:hAnsi="Times New Roman" w:cs="Times New Roman"/>
                <w:color w:val="000000"/>
                <w:sz w:val="24"/>
                <w:szCs w:val="24"/>
              </w:rPr>
            </w:pPr>
            <w:ins w:id="715" w:author="Jared Wright" w:date="2021-09-18T17:10:00Z">
              <w:r w:rsidRPr="006765F3">
                <w:rPr>
                  <w:rFonts w:ascii="Times New Roman" w:hAnsi="Times New Roman" w:cs="Times New Roman"/>
                  <w:color w:val="000000"/>
                  <w:sz w:val="24"/>
                  <w:szCs w:val="24"/>
                </w:rPr>
                <w:t>580730</w:t>
              </w:r>
            </w:ins>
          </w:p>
        </w:tc>
        <w:tc>
          <w:tcPr>
            <w:tcW w:w="463" w:type="pct"/>
            <w:tcBorders>
              <w:top w:val="nil"/>
              <w:left w:val="nil"/>
              <w:bottom w:val="nil"/>
              <w:right w:val="nil"/>
            </w:tcBorders>
            <w:vAlign w:val="center"/>
            <w:tcPrChange w:id="716" w:author="Jared Wright" w:date="2021-09-18T17:10:00Z">
              <w:tcPr>
                <w:tcW w:w="463" w:type="pct"/>
                <w:tcBorders>
                  <w:top w:val="nil"/>
                  <w:left w:val="nil"/>
                  <w:bottom w:val="nil"/>
                  <w:right w:val="nil"/>
                </w:tcBorders>
              </w:tcPr>
            </w:tcPrChange>
          </w:tcPr>
          <w:p w:rsidR="007E4A2B" w:rsidRPr="006765F3" w:rsidRDefault="007E4A2B" w:rsidP="007E4A2B">
            <w:pPr>
              <w:jc w:val="center"/>
              <w:rPr>
                <w:rFonts w:ascii="Times New Roman" w:hAnsi="Times New Roman" w:cs="Times New Roman"/>
                <w:color w:val="000000"/>
                <w:sz w:val="24"/>
                <w:szCs w:val="24"/>
              </w:rPr>
            </w:pPr>
            <w:ins w:id="717" w:author="Jared Wright" w:date="2021-09-18T17:10:00Z">
              <w:r w:rsidRPr="006765F3">
                <w:rPr>
                  <w:rFonts w:ascii="Times New Roman" w:hAnsi="Times New Roman" w:cs="Times New Roman"/>
                  <w:color w:val="000000"/>
                  <w:sz w:val="24"/>
                  <w:szCs w:val="24"/>
                </w:rPr>
                <w:t>580730</w:t>
              </w:r>
            </w:ins>
          </w:p>
        </w:tc>
        <w:tc>
          <w:tcPr>
            <w:tcW w:w="463" w:type="pct"/>
            <w:tcBorders>
              <w:top w:val="nil"/>
              <w:left w:val="nil"/>
              <w:bottom w:val="nil"/>
              <w:right w:val="nil"/>
            </w:tcBorders>
            <w:vAlign w:val="center"/>
            <w:tcPrChange w:id="718" w:author="Jared Wright" w:date="2021-09-18T17:10:00Z">
              <w:tcPr>
                <w:tcW w:w="463" w:type="pct"/>
                <w:tcBorders>
                  <w:top w:val="nil"/>
                  <w:left w:val="nil"/>
                  <w:bottom w:val="nil"/>
                  <w:right w:val="nil"/>
                </w:tcBorders>
                <w:vAlign w:val="center"/>
              </w:tcPr>
            </w:tcPrChange>
          </w:tcPr>
          <w:p w:rsidR="007E4A2B" w:rsidRPr="006765F3" w:rsidRDefault="007E4A2B" w:rsidP="007E4A2B">
            <w:pPr>
              <w:jc w:val="center"/>
              <w:rPr>
                <w:rFonts w:ascii="Times New Roman" w:hAnsi="Times New Roman" w:cs="Times New Roman"/>
                <w:color w:val="000000"/>
                <w:sz w:val="24"/>
                <w:szCs w:val="24"/>
              </w:rPr>
            </w:pPr>
            <w:r w:rsidRPr="006765F3">
              <w:rPr>
                <w:rFonts w:ascii="Times New Roman" w:hAnsi="Times New Roman" w:cs="Times New Roman"/>
                <w:color w:val="000000"/>
                <w:sz w:val="24"/>
                <w:szCs w:val="24"/>
              </w:rPr>
              <w:t>580730</w:t>
            </w:r>
          </w:p>
        </w:tc>
        <w:tc>
          <w:tcPr>
            <w:tcW w:w="463" w:type="pct"/>
            <w:tcBorders>
              <w:top w:val="nil"/>
              <w:left w:val="nil"/>
              <w:bottom w:val="nil"/>
              <w:right w:val="nil"/>
            </w:tcBorders>
            <w:vAlign w:val="center"/>
            <w:tcPrChange w:id="719" w:author="Jared Wright" w:date="2021-09-18T17:10:00Z">
              <w:tcPr>
                <w:tcW w:w="463" w:type="pct"/>
                <w:tcBorders>
                  <w:top w:val="nil"/>
                  <w:left w:val="nil"/>
                  <w:bottom w:val="nil"/>
                  <w:right w:val="nil"/>
                </w:tcBorders>
                <w:vAlign w:val="center"/>
              </w:tcPr>
            </w:tcPrChange>
          </w:tcPr>
          <w:p w:rsidR="007E4A2B" w:rsidRPr="006765F3" w:rsidRDefault="007E4A2B" w:rsidP="007E4A2B">
            <w:pPr>
              <w:jc w:val="center"/>
              <w:rPr>
                <w:rFonts w:ascii="Times New Roman" w:hAnsi="Times New Roman" w:cs="Times New Roman"/>
                <w:color w:val="000000"/>
                <w:sz w:val="24"/>
                <w:szCs w:val="24"/>
              </w:rPr>
            </w:pPr>
            <w:r w:rsidRPr="006765F3">
              <w:rPr>
                <w:rFonts w:ascii="Times New Roman" w:hAnsi="Times New Roman" w:cs="Times New Roman"/>
                <w:color w:val="000000"/>
                <w:sz w:val="24"/>
                <w:szCs w:val="24"/>
              </w:rPr>
              <w:t>580730</w:t>
            </w:r>
          </w:p>
        </w:tc>
      </w:tr>
      <w:tr w:rsidR="007E4A2B" w:rsidRPr="004B0CB6" w:rsidTr="007E4A2B">
        <w:trPr>
          <w:trHeight w:val="144"/>
        </w:trPr>
        <w:tc>
          <w:tcPr>
            <w:tcW w:w="5000" w:type="pct"/>
            <w:gridSpan w:val="10"/>
            <w:tcBorders>
              <w:top w:val="double" w:sz="4" w:space="0" w:color="auto"/>
              <w:left w:val="nil"/>
              <w:bottom w:val="nil"/>
              <w:right w:val="nil"/>
            </w:tcBorders>
            <w:vAlign w:val="center"/>
          </w:tcPr>
          <w:p w:rsidR="007E4A2B" w:rsidRPr="004B0CB6" w:rsidRDefault="007E4A2B" w:rsidP="007E4A2B">
            <w:pPr>
              <w:rPr>
                <w:rFonts w:ascii="Times New Roman" w:hAnsi="Times New Roman" w:cs="Times New Roman"/>
                <w:sz w:val="24"/>
                <w:szCs w:val="24"/>
              </w:rPr>
            </w:pPr>
          </w:p>
        </w:tc>
      </w:tr>
      <w:tr w:rsidR="007E4A2B" w:rsidRPr="004B0CB6" w:rsidTr="007E4A2B">
        <w:trPr>
          <w:trHeight w:val="678"/>
        </w:trPr>
        <w:tc>
          <w:tcPr>
            <w:tcW w:w="5000" w:type="pct"/>
            <w:gridSpan w:val="10"/>
            <w:tcBorders>
              <w:top w:val="nil"/>
              <w:left w:val="nil"/>
              <w:bottom w:val="nil"/>
              <w:right w:val="nil"/>
            </w:tcBorders>
            <w:vAlign w:val="center"/>
          </w:tcPr>
          <w:p w:rsidR="007E4A2B" w:rsidRPr="004B0CB6" w:rsidRDefault="007E4A2B" w:rsidP="007E4A2B">
            <w:pPr>
              <w:rPr>
                <w:rFonts w:ascii="Times New Roman" w:hAnsi="Times New Roman" w:cs="Times New Roman"/>
                <w:sz w:val="24"/>
                <w:szCs w:val="24"/>
              </w:rPr>
            </w:pPr>
            <w:r w:rsidRPr="004B0CB6">
              <w:rPr>
                <w:rFonts w:ascii="Times New Roman" w:hAnsi="Times New Roman" w:cs="Times New Roman"/>
                <w:sz w:val="24"/>
                <w:szCs w:val="24"/>
              </w:rPr>
              <w:t>Notes: Columns are outcome variable</w:t>
            </w:r>
            <w:r>
              <w:rPr>
                <w:rFonts w:ascii="Times New Roman" w:hAnsi="Times New Roman" w:cs="Times New Roman"/>
                <w:sz w:val="24"/>
                <w:szCs w:val="24"/>
              </w:rPr>
              <w:t>s expressed in percentage point probabilities that a teamster in the base census year is a given occupation in the subsequent census year.</w:t>
            </w:r>
            <w:r w:rsidRPr="004B0CB6">
              <w:rPr>
                <w:rFonts w:ascii="Times New Roman" w:hAnsi="Times New Roman" w:cs="Times New Roman"/>
                <w:sz w:val="24"/>
                <w:szCs w:val="24"/>
              </w:rPr>
              <w:t xml:space="preserve"> </w:t>
            </w:r>
            <w:r>
              <w:rPr>
                <w:rFonts w:ascii="Times New Roman" w:hAnsi="Times New Roman" w:cs="Times New Roman"/>
                <w:sz w:val="24"/>
                <w:szCs w:val="24"/>
              </w:rPr>
              <w:t>R</w:t>
            </w:r>
            <w:r w:rsidRPr="004B0CB6">
              <w:rPr>
                <w:rFonts w:ascii="Times New Roman" w:hAnsi="Times New Roman" w:cs="Times New Roman"/>
                <w:sz w:val="24"/>
                <w:szCs w:val="24"/>
              </w:rPr>
              <w:t xml:space="preserve">ows are regressors. Unit of analysis is individual teamsters in U.S. census years 1900-1930 who are linked to their subsequent census record. </w:t>
            </w:r>
            <w:r w:rsidRPr="004B0CB6">
              <w:rPr>
                <w:rFonts w:ascii="Times New Roman" w:hAnsi="Times New Roman" w:cs="Times New Roman"/>
                <w:i/>
                <w:sz w:val="24"/>
                <w:szCs w:val="24"/>
              </w:rPr>
              <w:t>% Decrease in Teamsters</w:t>
            </w:r>
            <w:r w:rsidRPr="004B0CB6">
              <w:rPr>
                <w:rFonts w:ascii="Times New Roman" w:hAnsi="Times New Roman" w:cs="Times New Roman"/>
                <w:sz w:val="24"/>
                <w:szCs w:val="24"/>
              </w:rPr>
              <w:t xml:space="preserve"> refers to the percentage decrease in teamsters as a percentage of the labor force between census years. Thus</w:t>
            </w:r>
            <w:ins w:id="720" w:author="Abbie Sanders" w:date="2021-08-26T13:01:00Z">
              <w:r>
                <w:rPr>
                  <w:rFonts w:ascii="Times New Roman" w:hAnsi="Times New Roman" w:cs="Times New Roman"/>
                  <w:sz w:val="24"/>
                  <w:szCs w:val="24"/>
                </w:rPr>
                <w:t>,</w:t>
              </w:r>
            </w:ins>
            <w:r w:rsidRPr="004B0CB6">
              <w:rPr>
                <w:rFonts w:ascii="Times New Roman" w:hAnsi="Times New Roman" w:cs="Times New Roman"/>
                <w:sz w:val="24"/>
                <w:szCs w:val="24"/>
              </w:rPr>
              <w:t xml:space="preserve"> a 10% </w:t>
            </w:r>
            <w:r>
              <w:rPr>
                <w:rFonts w:ascii="Times New Roman" w:hAnsi="Times New Roman" w:cs="Times New Roman"/>
                <w:sz w:val="24"/>
                <w:szCs w:val="24"/>
              </w:rPr>
              <w:t>decrease</w:t>
            </w:r>
            <w:r w:rsidRPr="004B0CB6">
              <w:rPr>
                <w:rFonts w:ascii="Times New Roman" w:hAnsi="Times New Roman" w:cs="Times New Roman"/>
                <w:sz w:val="24"/>
                <w:szCs w:val="24"/>
              </w:rPr>
              <w:t xml:space="preserve"> in the fraction of teamsters in the labor force predicts a 0.</w:t>
            </w:r>
            <w:r>
              <w:rPr>
                <w:rFonts w:ascii="Times New Roman" w:hAnsi="Times New Roman" w:cs="Times New Roman"/>
                <w:sz w:val="24"/>
                <w:szCs w:val="24"/>
              </w:rPr>
              <w:t>06 percentage point</w:t>
            </w:r>
            <w:r w:rsidRPr="004B0CB6">
              <w:rPr>
                <w:rFonts w:ascii="Times New Roman" w:hAnsi="Times New Roman" w:cs="Times New Roman"/>
                <w:sz w:val="24"/>
                <w:szCs w:val="24"/>
              </w:rPr>
              <w:t xml:space="preserve"> decrease in the probability that a teamster becomes a truck driver.</w:t>
            </w:r>
            <w:r>
              <w:rPr>
                <w:rFonts w:ascii="Times New Roman" w:hAnsi="Times New Roman" w:cs="Times New Roman"/>
                <w:sz w:val="24"/>
                <w:szCs w:val="24"/>
              </w:rPr>
              <w:t xml:space="preserve"> </w:t>
            </w:r>
            <w:r>
              <w:rPr>
                <w:rFonts w:ascii="Times New Roman" w:hAnsi="Times New Roman" w:cs="Times New Roman"/>
                <w:i/>
                <w:sz w:val="24"/>
                <w:szCs w:val="24"/>
              </w:rPr>
              <w:t>Female</w:t>
            </w:r>
            <w:r>
              <w:rPr>
                <w:rFonts w:ascii="Times New Roman" w:hAnsi="Times New Roman" w:cs="Times New Roman"/>
                <w:sz w:val="24"/>
                <w:szCs w:val="24"/>
              </w:rPr>
              <w:t xml:space="preserve"> is an indicator for whether the teamster is female.</w:t>
            </w:r>
            <w:r w:rsidRPr="004B0CB6">
              <w:rPr>
                <w:rFonts w:ascii="Times New Roman" w:hAnsi="Times New Roman" w:cs="Times New Roman"/>
                <w:sz w:val="24"/>
                <w:szCs w:val="24"/>
              </w:rPr>
              <w:t xml:space="preserve"> </w:t>
            </w:r>
            <w:r w:rsidRPr="004B0CB6">
              <w:rPr>
                <w:rFonts w:ascii="Times New Roman" w:hAnsi="Times New Roman" w:cs="Times New Roman"/>
                <w:i/>
                <w:sz w:val="24"/>
                <w:szCs w:val="24"/>
              </w:rPr>
              <w:t xml:space="preserve">Base Year Home Ownership </w:t>
            </w:r>
            <w:r w:rsidRPr="004B0CB6">
              <w:rPr>
                <w:rFonts w:ascii="Times New Roman" w:hAnsi="Times New Roman" w:cs="Times New Roman"/>
                <w:sz w:val="24"/>
                <w:szCs w:val="24"/>
              </w:rPr>
              <w:t xml:space="preserve">indicates whether the teamster owned his home in the base census year. All models include </w:t>
            </w:r>
            <w:r>
              <w:rPr>
                <w:rFonts w:ascii="Times New Roman" w:hAnsi="Times New Roman" w:cs="Times New Roman"/>
                <w:sz w:val="24"/>
                <w:szCs w:val="24"/>
              </w:rPr>
              <w:t>birth year fixed effects and base year by county fixed effects. Regressions also include controls</w:t>
            </w:r>
            <w:r w:rsidRPr="004B0CB6">
              <w:rPr>
                <w:rFonts w:ascii="Times New Roman" w:hAnsi="Times New Roman" w:cs="Times New Roman"/>
                <w:sz w:val="24"/>
                <w:szCs w:val="24"/>
              </w:rPr>
              <w:t xml:space="preserve"> for various occupations as a fraction of the labor force in the base year. Robust standard errors in parentheses. ** denotes significance at the 5% level, and * at the 10% level.</w:t>
            </w:r>
          </w:p>
        </w:tc>
      </w:tr>
    </w:tbl>
    <w:p w:rsidR="005936A9" w:rsidRPr="004B0CB6" w:rsidRDefault="005936A9" w:rsidP="005936A9">
      <w:pPr>
        <w:rPr>
          <w:rFonts w:ascii="Times New Roman" w:hAnsi="Times New Roman" w:cs="Times New Roman"/>
          <w:sz w:val="24"/>
          <w:szCs w:val="24"/>
        </w:rPr>
      </w:pPr>
      <w:r w:rsidRPr="004B0CB6">
        <w:rPr>
          <w:rFonts w:ascii="Times New Roman" w:hAnsi="Times New Roman" w:cs="Times New Roman"/>
          <w:sz w:val="24"/>
          <w:szCs w:val="24"/>
        </w:rPr>
        <w:br w:type="page"/>
      </w:r>
    </w:p>
    <w:p w:rsidR="005936A9" w:rsidRPr="004B0CB6" w:rsidRDefault="005936A9" w:rsidP="005936A9">
      <w:pPr>
        <w:rPr>
          <w:rFonts w:ascii="Times New Roman" w:hAnsi="Times New Roman" w:cs="Times New Roman"/>
          <w:sz w:val="24"/>
          <w:szCs w:val="24"/>
        </w:rPr>
      </w:pPr>
      <w:r w:rsidRPr="004B0CB6">
        <w:rPr>
          <w:rFonts w:ascii="Times New Roman" w:hAnsi="Times New Roman" w:cs="Times New Roman"/>
          <w:sz w:val="24"/>
          <w:szCs w:val="24"/>
        </w:rPr>
        <w:lastRenderedPageBreak/>
        <w:tab/>
        <w:t xml:space="preserve">Regression Table </w:t>
      </w:r>
      <w:r w:rsidR="002B5D8C">
        <w:rPr>
          <w:rFonts w:ascii="Times New Roman" w:hAnsi="Times New Roman" w:cs="Times New Roman"/>
          <w:sz w:val="24"/>
          <w:szCs w:val="24"/>
        </w:rPr>
        <w:t>5</w:t>
      </w:r>
      <w:r w:rsidRPr="004B0CB6">
        <w:rPr>
          <w:rFonts w:ascii="Times New Roman" w:hAnsi="Times New Roman" w:cs="Times New Roman"/>
          <w:sz w:val="24"/>
          <w:szCs w:val="24"/>
        </w:rPr>
        <w:t xml:space="preserve"> identifies the effect of local automobile adoption on 10-year occupation outcomes for teamsters. We expect that local motor vehicle use is highly correlated with the fraction of </w:t>
      </w:r>
      <w:r w:rsidR="006C1B2D">
        <w:rPr>
          <w:rFonts w:ascii="Times New Roman" w:hAnsi="Times New Roman" w:cs="Times New Roman"/>
          <w:sz w:val="24"/>
          <w:szCs w:val="24"/>
        </w:rPr>
        <w:t>teamsters as a percentage of the labor force</w:t>
      </w:r>
      <w:r w:rsidRPr="004B0CB6">
        <w:rPr>
          <w:rFonts w:ascii="Times New Roman" w:hAnsi="Times New Roman" w:cs="Times New Roman"/>
          <w:sz w:val="24"/>
          <w:szCs w:val="24"/>
        </w:rPr>
        <w:t xml:space="preserve">. Hence, we use the percent </w:t>
      </w:r>
      <w:r w:rsidR="007910DD">
        <w:rPr>
          <w:rFonts w:ascii="Times New Roman" w:hAnsi="Times New Roman" w:cs="Times New Roman"/>
          <w:sz w:val="24"/>
          <w:szCs w:val="24"/>
        </w:rPr>
        <w:t>decrease</w:t>
      </w:r>
      <w:r w:rsidRPr="004B0CB6">
        <w:rPr>
          <w:rFonts w:ascii="Times New Roman" w:hAnsi="Times New Roman" w:cs="Times New Roman"/>
          <w:sz w:val="24"/>
          <w:szCs w:val="24"/>
        </w:rPr>
        <w:t xml:space="preserve"> in </w:t>
      </w:r>
      <w:r w:rsidR="007910DD">
        <w:rPr>
          <w:rFonts w:ascii="Times New Roman" w:hAnsi="Times New Roman" w:cs="Times New Roman"/>
          <w:sz w:val="24"/>
          <w:szCs w:val="24"/>
        </w:rPr>
        <w:t>teamsters as a fraction of the labor force</w:t>
      </w:r>
      <w:r w:rsidRPr="004B0CB6">
        <w:rPr>
          <w:rFonts w:ascii="Times New Roman" w:hAnsi="Times New Roman" w:cs="Times New Roman"/>
          <w:sz w:val="24"/>
          <w:szCs w:val="24"/>
        </w:rPr>
        <w:t xml:space="preserve"> as a proxy for local motor vehicle adoption. </w:t>
      </w:r>
    </w:p>
    <w:p w:rsidR="005936A9" w:rsidDel="002060F2" w:rsidRDefault="005936A9" w:rsidP="002060F2">
      <w:pPr>
        <w:ind w:firstLine="720"/>
        <w:rPr>
          <w:del w:id="721" w:author="Jared Wright" w:date="2021-09-18T17:17:00Z"/>
          <w:rFonts w:ascii="Times New Roman" w:hAnsi="Times New Roman" w:cs="Times New Roman"/>
          <w:sz w:val="24"/>
          <w:szCs w:val="24"/>
        </w:rPr>
      </w:pPr>
      <w:r w:rsidRPr="004B0CB6">
        <w:rPr>
          <w:rFonts w:ascii="Times New Roman" w:hAnsi="Times New Roman" w:cs="Times New Roman"/>
          <w:sz w:val="24"/>
          <w:szCs w:val="24"/>
        </w:rPr>
        <w:t xml:space="preserve">We find that a 10% decrease in teamsters </w:t>
      </w:r>
      <w:r w:rsidR="007910DD">
        <w:rPr>
          <w:rFonts w:ascii="Times New Roman" w:hAnsi="Times New Roman" w:cs="Times New Roman"/>
          <w:sz w:val="24"/>
          <w:szCs w:val="24"/>
        </w:rPr>
        <w:t xml:space="preserve">as a fraction of the labor force </w:t>
      </w:r>
      <w:r w:rsidRPr="004B0CB6">
        <w:rPr>
          <w:rFonts w:ascii="Times New Roman" w:hAnsi="Times New Roman" w:cs="Times New Roman"/>
          <w:sz w:val="24"/>
          <w:szCs w:val="24"/>
        </w:rPr>
        <w:t>from one census year to the next is associated with a 0.</w:t>
      </w:r>
      <w:r w:rsidR="007910DD">
        <w:rPr>
          <w:rFonts w:ascii="Times New Roman" w:hAnsi="Times New Roman" w:cs="Times New Roman"/>
          <w:sz w:val="24"/>
          <w:szCs w:val="24"/>
        </w:rPr>
        <w:t>06</w:t>
      </w:r>
      <w:r w:rsidRPr="004B0CB6">
        <w:rPr>
          <w:rFonts w:ascii="Times New Roman" w:hAnsi="Times New Roman" w:cs="Times New Roman"/>
          <w:sz w:val="24"/>
          <w:szCs w:val="24"/>
        </w:rPr>
        <w:t xml:space="preserve"> percentage point decrease in the probability that a teamster in the base census year is still a teamster in the subsequent census year. Additionally, </w:t>
      </w:r>
      <w:ins w:id="722" w:author="Jared Wright" w:date="2021-09-18T17:16:00Z">
        <w:r w:rsidR="002060F2">
          <w:rPr>
            <w:rFonts w:ascii="Times New Roman" w:hAnsi="Times New Roman" w:cs="Times New Roman"/>
            <w:sz w:val="24"/>
            <w:szCs w:val="24"/>
          </w:rPr>
          <w:t xml:space="preserve">a </w:t>
        </w:r>
      </w:ins>
      <w:del w:id="723" w:author="Jared Wright" w:date="2021-09-18T17:16:00Z">
        <w:r w:rsidRPr="004B0CB6" w:rsidDel="002060F2">
          <w:rPr>
            <w:rFonts w:ascii="Times New Roman" w:hAnsi="Times New Roman" w:cs="Times New Roman"/>
            <w:sz w:val="24"/>
            <w:szCs w:val="24"/>
          </w:rPr>
          <w:delText xml:space="preserve">a 10% decrease in the percentage of the </w:delText>
        </w:r>
      </w:del>
      <w:del w:id="724" w:author="Jared Wright" w:date="2021-09-18T17:12:00Z">
        <w:r w:rsidRPr="004B0CB6" w:rsidDel="002060F2">
          <w:rPr>
            <w:rFonts w:ascii="Times New Roman" w:hAnsi="Times New Roman" w:cs="Times New Roman"/>
            <w:sz w:val="24"/>
            <w:szCs w:val="24"/>
          </w:rPr>
          <w:delText xml:space="preserve">prime-age male </w:delText>
        </w:r>
      </w:del>
      <w:del w:id="725" w:author="Jared Wright" w:date="2021-09-18T17:16:00Z">
        <w:r w:rsidRPr="004B0CB6" w:rsidDel="002060F2">
          <w:rPr>
            <w:rFonts w:ascii="Times New Roman" w:hAnsi="Times New Roman" w:cs="Times New Roman"/>
            <w:sz w:val="24"/>
            <w:szCs w:val="24"/>
          </w:rPr>
          <w:delText>labor force working as teamsters is associated with a 0.</w:delText>
        </w:r>
      </w:del>
      <w:del w:id="726" w:author="Jared Wright" w:date="2021-09-18T17:13:00Z">
        <w:r w:rsidRPr="004B0CB6" w:rsidDel="002060F2">
          <w:rPr>
            <w:rFonts w:ascii="Times New Roman" w:hAnsi="Times New Roman" w:cs="Times New Roman"/>
            <w:sz w:val="24"/>
            <w:szCs w:val="24"/>
          </w:rPr>
          <w:delText xml:space="preserve">0142 </w:delText>
        </w:r>
      </w:del>
      <w:del w:id="727" w:author="Jared Wright" w:date="2021-09-18T17:16:00Z">
        <w:r w:rsidRPr="004B0CB6" w:rsidDel="002060F2">
          <w:rPr>
            <w:rFonts w:ascii="Times New Roman" w:hAnsi="Times New Roman" w:cs="Times New Roman"/>
            <w:sz w:val="24"/>
            <w:szCs w:val="24"/>
          </w:rPr>
          <w:delText xml:space="preserve">percentage point increase in the probability that the teamster becomes a truck driver in the subsequent census year. A </w:delText>
        </w:r>
      </w:del>
      <w:r w:rsidRPr="004B0CB6">
        <w:rPr>
          <w:rFonts w:ascii="Times New Roman" w:hAnsi="Times New Roman" w:cs="Times New Roman"/>
          <w:sz w:val="24"/>
          <w:szCs w:val="24"/>
        </w:rPr>
        <w:t xml:space="preserve">10% decrease in the percentage of the </w:t>
      </w:r>
      <w:del w:id="728" w:author="Jared Wright" w:date="2021-09-18T17:14:00Z">
        <w:r w:rsidRPr="004B0CB6" w:rsidDel="002060F2">
          <w:rPr>
            <w:rFonts w:ascii="Times New Roman" w:hAnsi="Times New Roman" w:cs="Times New Roman"/>
            <w:sz w:val="24"/>
            <w:szCs w:val="24"/>
          </w:rPr>
          <w:delText xml:space="preserve">prime-age male </w:delText>
        </w:r>
      </w:del>
      <w:r w:rsidRPr="004B0CB6">
        <w:rPr>
          <w:rFonts w:ascii="Times New Roman" w:hAnsi="Times New Roman" w:cs="Times New Roman"/>
          <w:sz w:val="24"/>
          <w:szCs w:val="24"/>
        </w:rPr>
        <w:t>labor force working as teamsters predicts a 0.</w:t>
      </w:r>
      <w:del w:id="729" w:author="Jared Wright" w:date="2021-09-18T17:15:00Z">
        <w:r w:rsidRPr="004B0CB6" w:rsidDel="002060F2">
          <w:rPr>
            <w:rFonts w:ascii="Times New Roman" w:hAnsi="Times New Roman" w:cs="Times New Roman"/>
            <w:sz w:val="24"/>
            <w:szCs w:val="24"/>
          </w:rPr>
          <w:delText xml:space="preserve">0734 </w:delText>
        </w:r>
      </w:del>
      <w:ins w:id="730" w:author="Jared Wright" w:date="2021-09-18T17:15:00Z">
        <w:r w:rsidR="002060F2" w:rsidRPr="004B0CB6">
          <w:rPr>
            <w:rFonts w:ascii="Times New Roman" w:hAnsi="Times New Roman" w:cs="Times New Roman"/>
            <w:sz w:val="24"/>
            <w:szCs w:val="24"/>
          </w:rPr>
          <w:t>0</w:t>
        </w:r>
        <w:r w:rsidR="002060F2">
          <w:rPr>
            <w:rFonts w:ascii="Times New Roman" w:hAnsi="Times New Roman" w:cs="Times New Roman"/>
            <w:sz w:val="24"/>
            <w:szCs w:val="24"/>
          </w:rPr>
          <w:t>503</w:t>
        </w:r>
        <w:r w:rsidR="002060F2" w:rsidRPr="004B0CB6">
          <w:rPr>
            <w:rFonts w:ascii="Times New Roman" w:hAnsi="Times New Roman" w:cs="Times New Roman"/>
            <w:sz w:val="24"/>
            <w:szCs w:val="24"/>
          </w:rPr>
          <w:t xml:space="preserve"> </w:t>
        </w:r>
      </w:ins>
      <w:r w:rsidRPr="004B0CB6">
        <w:rPr>
          <w:rFonts w:ascii="Times New Roman" w:hAnsi="Times New Roman" w:cs="Times New Roman"/>
          <w:sz w:val="24"/>
          <w:szCs w:val="24"/>
        </w:rPr>
        <w:t>percentage point increase in the probability that a teamster moves out of the ground transportation industry altogether</w:t>
      </w:r>
      <w:ins w:id="731" w:author="Jared Wright" w:date="2021-09-18T17:15:00Z">
        <w:r w:rsidR="002060F2">
          <w:rPr>
            <w:rFonts w:ascii="Times New Roman" w:hAnsi="Times New Roman" w:cs="Times New Roman"/>
            <w:sz w:val="24"/>
            <w:szCs w:val="24"/>
          </w:rPr>
          <w:t xml:space="preserve">. </w:t>
        </w:r>
      </w:ins>
      <w:del w:id="732" w:author="Jared Wright" w:date="2021-09-18T17:15:00Z">
        <w:r w:rsidRPr="004B0CB6" w:rsidDel="002060F2">
          <w:rPr>
            <w:rFonts w:ascii="Times New Roman" w:hAnsi="Times New Roman" w:cs="Times New Roman"/>
            <w:sz w:val="24"/>
            <w:szCs w:val="24"/>
          </w:rPr>
          <w:delText xml:space="preserve"> (i.e. is not a teamster, truck driver, bus driver, or taxi driver). </w:delText>
        </w:r>
      </w:del>
      <w:del w:id="733" w:author="Jared Wright" w:date="2021-09-18T17:16:00Z">
        <w:r w:rsidRPr="004B0CB6" w:rsidDel="002060F2">
          <w:rPr>
            <w:rFonts w:ascii="Times New Roman" w:hAnsi="Times New Roman" w:cs="Times New Roman"/>
            <w:sz w:val="24"/>
            <w:szCs w:val="24"/>
          </w:rPr>
          <w:delText>Finally, a 10% decrease in the fraction of teamsters predicts a 0.0</w:delText>
        </w:r>
        <w:r w:rsidRPr="004B0CB6" w:rsidDel="002060F2">
          <w:rPr>
            <w:rFonts w:ascii="Times New Roman" w:hAnsi="Times New Roman" w:cs="Times New Roman"/>
            <w:color w:val="000000"/>
            <w:sz w:val="24"/>
            <w:szCs w:val="24"/>
          </w:rPr>
          <w:delText>262 percentage point increase in the probability that a teamster leaves the labor force.</w:delText>
        </w:r>
        <w:r w:rsidRPr="004B0CB6" w:rsidDel="002060F2">
          <w:rPr>
            <w:rFonts w:ascii="Times New Roman" w:hAnsi="Times New Roman" w:cs="Times New Roman"/>
            <w:sz w:val="24"/>
            <w:szCs w:val="24"/>
          </w:rPr>
          <w:delText xml:space="preserve"> All the effects listed above are significant at the .05 level. </w:delText>
        </w:r>
      </w:del>
    </w:p>
    <w:p w:rsidR="002060F2" w:rsidRPr="004B0CB6" w:rsidRDefault="002060F2" w:rsidP="005936A9">
      <w:pPr>
        <w:ind w:firstLine="720"/>
        <w:rPr>
          <w:ins w:id="734" w:author="Jared Wright" w:date="2021-09-18T17:17:00Z"/>
          <w:rFonts w:ascii="Times New Roman" w:hAnsi="Times New Roman" w:cs="Times New Roman"/>
          <w:sz w:val="24"/>
          <w:szCs w:val="24"/>
        </w:rPr>
      </w:pPr>
    </w:p>
    <w:p w:rsidR="005936A9" w:rsidRPr="004B0CB6" w:rsidDel="002060F2" w:rsidRDefault="005936A9" w:rsidP="002060F2">
      <w:pPr>
        <w:rPr>
          <w:del w:id="735" w:author="Jared Wright" w:date="2021-09-18T17:17:00Z"/>
          <w:rFonts w:ascii="Times New Roman" w:hAnsi="Times New Roman" w:cs="Times New Roman"/>
          <w:sz w:val="24"/>
          <w:szCs w:val="24"/>
        </w:rPr>
        <w:pPrChange w:id="736" w:author="Jared Wright" w:date="2021-09-18T17:17:00Z">
          <w:pPr/>
        </w:pPrChange>
      </w:pPr>
      <w:del w:id="737" w:author="Jared Wright" w:date="2021-09-18T17:17:00Z">
        <w:r w:rsidRPr="004B0CB6" w:rsidDel="002060F2">
          <w:rPr>
            <w:rFonts w:ascii="Times New Roman" w:hAnsi="Times New Roman" w:cs="Times New Roman"/>
            <w:sz w:val="24"/>
            <w:szCs w:val="24"/>
          </w:rPr>
          <w:tab/>
          <w:delText>Given that only 3.94% of teamsters in the base census year were truck drivers in the subsequent census year, a 0.0142 percentage point increase in the probability that a teamster becomes a truck driver reflects a 0.36% increase in the probability that the teamster became a truck driver. These effects are small but significant. They confirm our hypothesis that local vehicle adoption pushes teamsters into unrelated occupations and out of the labor force, as well as being induced to switch to a similar career (truck driving).</w:delText>
        </w:r>
      </w:del>
    </w:p>
    <w:p w:rsidR="005936A9" w:rsidRPr="004B0CB6" w:rsidDel="002060F2" w:rsidRDefault="005936A9" w:rsidP="002060F2">
      <w:pPr>
        <w:rPr>
          <w:del w:id="738" w:author="Jared Wright" w:date="2021-09-18T17:17:00Z"/>
          <w:rFonts w:ascii="Times New Roman" w:hAnsi="Times New Roman" w:cs="Times New Roman"/>
          <w:sz w:val="24"/>
          <w:szCs w:val="24"/>
        </w:rPr>
        <w:pPrChange w:id="739" w:author="Jared Wright" w:date="2021-09-18T17:17:00Z">
          <w:pPr/>
        </w:pPrChange>
      </w:pPr>
      <w:del w:id="740" w:author="Jared Wright" w:date="2021-09-18T17:17:00Z">
        <w:r w:rsidRPr="004B0CB6" w:rsidDel="002060F2">
          <w:rPr>
            <w:rFonts w:ascii="Times New Roman" w:hAnsi="Times New Roman" w:cs="Times New Roman"/>
            <w:sz w:val="24"/>
            <w:szCs w:val="24"/>
          </w:rPr>
          <w:tab/>
          <w:delText>I am somewhat skeptical of these results because outliers are going to have an outsize impact on the regression results. Small towns sometimes had huge increases</w:delText>
        </w:r>
      </w:del>
      <w:ins w:id="741" w:author="Abbie Sanders" w:date="2021-08-26T13:03:00Z">
        <w:del w:id="742" w:author="Jared Wright" w:date="2021-09-18T17:17:00Z">
          <w:r w:rsidDel="002060F2">
            <w:rPr>
              <w:rFonts w:ascii="Times New Roman" w:hAnsi="Times New Roman" w:cs="Times New Roman"/>
              <w:sz w:val="24"/>
              <w:szCs w:val="24"/>
            </w:rPr>
            <w:delText xml:space="preserve"> or</w:delText>
          </w:r>
        </w:del>
      </w:ins>
      <w:del w:id="743" w:author="Jared Wright" w:date="2021-09-18T17:17:00Z">
        <w:r w:rsidRPr="004B0CB6" w:rsidDel="002060F2">
          <w:rPr>
            <w:rFonts w:ascii="Times New Roman" w:hAnsi="Times New Roman" w:cs="Times New Roman"/>
            <w:sz w:val="24"/>
            <w:szCs w:val="24"/>
          </w:rPr>
          <w:delText xml:space="preserve">/ decreases in the percent of the labor force that was teamsters. I think </w:delText>
        </w:r>
      </w:del>
      <w:ins w:id="744" w:author="Abbie Sanders" w:date="2021-08-26T13:03:00Z">
        <w:del w:id="745" w:author="Jared Wright" w:date="2021-09-18T17:17:00Z">
          <w:r w:rsidDel="002060F2">
            <w:rPr>
              <w:rFonts w:ascii="Times New Roman" w:hAnsi="Times New Roman" w:cs="Times New Roman"/>
              <w:sz w:val="24"/>
              <w:szCs w:val="24"/>
            </w:rPr>
            <w:delText xml:space="preserve">that </w:delText>
          </w:r>
        </w:del>
      </w:ins>
      <w:del w:id="746" w:author="Jared Wright" w:date="2021-09-18T17:17:00Z">
        <w:r w:rsidRPr="004B0CB6" w:rsidDel="002060F2">
          <w:rPr>
            <w:rFonts w:ascii="Times New Roman" w:hAnsi="Times New Roman" w:cs="Times New Roman"/>
            <w:sz w:val="24"/>
            <w:szCs w:val="24"/>
          </w:rPr>
          <w:delText>this might bias the results, especially if teamsters from small towns are overrepresented in our sample. I ran some regressions using only larger towns, which I will report later.</w:delText>
        </w:r>
      </w:del>
    </w:p>
    <w:p w:rsidR="005936A9" w:rsidRPr="004B0CB6" w:rsidRDefault="005936A9" w:rsidP="005936A9">
      <w:pPr>
        <w:rPr>
          <w:rFonts w:ascii="Times New Roman" w:hAnsi="Times New Roman" w:cs="Times New Roman"/>
          <w:sz w:val="24"/>
          <w:szCs w:val="24"/>
        </w:rPr>
        <w:sectPr w:rsidR="005936A9" w:rsidRPr="004B0CB6" w:rsidSect="00722B3A">
          <w:pgSz w:w="15840" w:h="12240" w:orient="landscape"/>
          <w:pgMar w:top="1440" w:right="1440" w:bottom="1440" w:left="1440" w:header="720" w:footer="720" w:gutter="0"/>
          <w:pgNumType w:start="0"/>
          <w:cols w:space="720"/>
          <w:titlePg/>
          <w:docGrid w:linePitch="360"/>
        </w:sectPr>
      </w:pPr>
    </w:p>
    <w:tbl>
      <w:tblPr>
        <w:tblStyle w:val="TableGrid"/>
        <w:tblpPr w:leftFromText="180" w:rightFromText="180" w:vertAnchor="page" w:horzAnchor="margin" w:tblpY="1936"/>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Change w:id="747" w:author="Jared Wright" w:date="2021-09-18T17:43:00Z">
          <w:tblPr>
            <w:tblStyle w:val="TableGrid"/>
            <w:tblpPr w:leftFromText="180" w:rightFromText="180" w:vertAnchor="page" w:horzAnchor="margin" w:tblpY="1936"/>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PrChange>
      </w:tblPr>
      <w:tblGrid>
        <w:gridCol w:w="1239"/>
        <w:gridCol w:w="741"/>
        <w:gridCol w:w="492"/>
        <w:gridCol w:w="882"/>
        <w:gridCol w:w="1373"/>
        <w:gridCol w:w="1373"/>
        <w:gridCol w:w="1373"/>
        <w:gridCol w:w="1373"/>
        <w:gridCol w:w="1373"/>
        <w:gridCol w:w="1373"/>
        <w:gridCol w:w="1373"/>
        <w:gridCol w:w="39"/>
        <w:tblGridChange w:id="748">
          <w:tblGrid>
            <w:gridCol w:w="1239"/>
            <w:gridCol w:w="741"/>
            <w:gridCol w:w="492"/>
            <w:gridCol w:w="882"/>
            <w:gridCol w:w="1373"/>
            <w:gridCol w:w="1373"/>
            <w:gridCol w:w="1373"/>
            <w:gridCol w:w="1373"/>
            <w:gridCol w:w="1373"/>
            <w:gridCol w:w="1373"/>
            <w:gridCol w:w="1373"/>
            <w:gridCol w:w="39"/>
          </w:tblGrid>
        </w:tblGridChange>
      </w:tblGrid>
      <w:tr w:rsidR="005936A9" w:rsidRPr="004B0CB6" w:rsidTr="00045403">
        <w:trPr>
          <w:trHeight w:val="361"/>
          <w:trPrChange w:id="749" w:author="Jared Wright" w:date="2021-09-18T17:43:00Z">
            <w:trPr>
              <w:trHeight w:val="361"/>
            </w:trPr>
          </w:trPrChange>
        </w:trPr>
        <w:tc>
          <w:tcPr>
            <w:tcW w:w="5000" w:type="pct"/>
            <w:gridSpan w:val="12"/>
            <w:tcBorders>
              <w:top w:val="nil"/>
              <w:left w:val="nil"/>
              <w:bottom w:val="double" w:sz="4" w:space="0" w:color="auto"/>
              <w:right w:val="nil"/>
            </w:tcBorders>
            <w:vAlign w:val="center"/>
            <w:tcPrChange w:id="750" w:author="Jared Wright" w:date="2021-09-18T17:43:00Z">
              <w:tcPr>
                <w:tcW w:w="5000" w:type="pct"/>
                <w:gridSpan w:val="12"/>
                <w:tcBorders>
                  <w:top w:val="nil"/>
                  <w:left w:val="nil"/>
                  <w:bottom w:val="doub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lastRenderedPageBreak/>
              <w:t xml:space="preserve">Table </w:t>
            </w:r>
            <w:r w:rsidR="002B5D8C">
              <w:rPr>
                <w:rFonts w:ascii="Times New Roman" w:hAnsi="Times New Roman" w:cs="Times New Roman"/>
                <w:sz w:val="24"/>
                <w:szCs w:val="24"/>
              </w:rPr>
              <w:t>6</w:t>
            </w:r>
            <w:r w:rsidRPr="004B0CB6">
              <w:rPr>
                <w:rFonts w:ascii="Times New Roman" w:hAnsi="Times New Roman" w:cs="Times New Roman"/>
                <w:sz w:val="24"/>
                <w:szCs w:val="24"/>
              </w:rPr>
              <w:t>: Robustness Check, Breakdown by Year</w:t>
            </w:r>
          </w:p>
          <w:p w:rsidR="005936A9" w:rsidRPr="004B0CB6" w:rsidRDefault="005936A9" w:rsidP="00045403">
            <w:pPr>
              <w:jc w:val="center"/>
              <w:rPr>
                <w:rFonts w:ascii="Times New Roman" w:hAnsi="Times New Roman" w:cs="Times New Roman"/>
                <w:sz w:val="24"/>
                <w:szCs w:val="24"/>
              </w:rPr>
            </w:pPr>
          </w:p>
        </w:tc>
      </w:tr>
      <w:tr w:rsidR="005936A9" w:rsidRPr="004B0CB6" w:rsidTr="00045403">
        <w:trPr>
          <w:gridAfter w:val="1"/>
          <w:wAfter w:w="15" w:type="pct"/>
          <w:trHeight w:val="542"/>
          <w:trPrChange w:id="751" w:author="Jared Wright" w:date="2021-09-18T17:43:00Z">
            <w:trPr>
              <w:gridAfter w:val="1"/>
              <w:wAfter w:w="15" w:type="pct"/>
              <w:trHeight w:val="542"/>
            </w:trPr>
          </w:trPrChange>
        </w:trPr>
        <w:tc>
          <w:tcPr>
            <w:tcW w:w="761" w:type="pct"/>
            <w:gridSpan w:val="2"/>
            <w:tcBorders>
              <w:top w:val="nil"/>
              <w:left w:val="nil"/>
              <w:bottom w:val="nil"/>
              <w:right w:val="nil"/>
            </w:tcBorders>
            <w:vAlign w:val="center"/>
            <w:tcPrChange w:id="752" w:author="Jared Wright" w:date="2021-09-18T17:43:00Z">
              <w:tcPr>
                <w:tcW w:w="761" w:type="pct"/>
                <w:gridSpan w:val="2"/>
                <w:tcBorders>
                  <w:top w:val="nil"/>
                  <w:left w:val="nil"/>
                  <w:bottom w:val="nil"/>
                  <w:right w:val="nil"/>
                </w:tcBorders>
                <w:vAlign w:val="center"/>
              </w:tcPr>
            </w:tcPrChange>
          </w:tcPr>
          <w:p w:rsidR="005936A9" w:rsidRPr="004B0CB6" w:rsidRDefault="005936A9" w:rsidP="00045403">
            <w:pPr>
              <w:rPr>
                <w:rFonts w:ascii="Times New Roman" w:hAnsi="Times New Roman" w:cs="Times New Roman"/>
                <w:sz w:val="24"/>
                <w:szCs w:val="24"/>
              </w:rPr>
              <w:pPrChange w:id="753" w:author="Jared Wright" w:date="2021-09-18T17:39:00Z">
                <w:pPr>
                  <w:framePr w:hSpace="180" w:wrap="around" w:vAnchor="page" w:hAnchor="margin" w:y="1936"/>
                </w:pPr>
              </w:pPrChange>
            </w:pPr>
            <w:r w:rsidRPr="004B0CB6">
              <w:rPr>
                <w:rFonts w:ascii="Times New Roman" w:hAnsi="Times New Roman" w:cs="Times New Roman"/>
                <w:sz w:val="24"/>
                <w:szCs w:val="24"/>
              </w:rPr>
              <w:t>Occupation</w:t>
            </w:r>
          </w:p>
        </w:tc>
        <w:tc>
          <w:tcPr>
            <w:tcW w:w="2112" w:type="pct"/>
            <w:gridSpan w:val="5"/>
            <w:tcBorders>
              <w:top w:val="single" w:sz="4" w:space="0" w:color="auto"/>
              <w:left w:val="nil"/>
              <w:bottom w:val="single" w:sz="4" w:space="0" w:color="auto"/>
              <w:right w:val="nil"/>
            </w:tcBorders>
            <w:vAlign w:val="center"/>
            <w:tcPrChange w:id="754" w:author="Jared Wright" w:date="2021-09-18T17:43:00Z">
              <w:tcPr>
                <w:tcW w:w="2112" w:type="pct"/>
                <w:gridSpan w:val="5"/>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Teamster</w:t>
            </w:r>
          </w:p>
        </w:tc>
        <w:tc>
          <w:tcPr>
            <w:tcW w:w="2112" w:type="pct"/>
            <w:gridSpan w:val="4"/>
            <w:tcBorders>
              <w:top w:val="single" w:sz="4" w:space="0" w:color="auto"/>
              <w:left w:val="nil"/>
              <w:bottom w:val="single" w:sz="4" w:space="0" w:color="auto"/>
              <w:right w:val="nil"/>
            </w:tcBorders>
            <w:vAlign w:val="center"/>
            <w:tcPrChange w:id="755" w:author="Jared Wright" w:date="2021-09-18T17:43:00Z">
              <w:tcPr>
                <w:tcW w:w="2112" w:type="pct"/>
                <w:gridSpan w:val="4"/>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del w:id="756" w:author="Jared Wright" w:date="2021-09-18T17:49:00Z">
              <w:r w:rsidRPr="004B0CB6" w:rsidDel="007C3E96">
                <w:rPr>
                  <w:rFonts w:ascii="Times New Roman" w:hAnsi="Times New Roman" w:cs="Times New Roman"/>
                  <w:sz w:val="24"/>
                  <w:szCs w:val="24"/>
                </w:rPr>
                <w:delText>Not in Labor Force</w:delText>
              </w:r>
            </w:del>
            <w:ins w:id="757" w:author="Jared Wright" w:date="2021-09-18T17:49:00Z">
              <w:r w:rsidR="007C3E96">
                <w:rPr>
                  <w:rFonts w:ascii="Times New Roman" w:hAnsi="Times New Roman" w:cs="Times New Roman"/>
                  <w:sz w:val="24"/>
                  <w:szCs w:val="24"/>
                </w:rPr>
                <w:t>Other Occupation</w:t>
              </w:r>
            </w:ins>
          </w:p>
        </w:tc>
      </w:tr>
      <w:tr w:rsidR="005936A9" w:rsidRPr="004B0CB6" w:rsidTr="00045403">
        <w:trPr>
          <w:gridAfter w:val="1"/>
          <w:wAfter w:w="15" w:type="pct"/>
          <w:trHeight w:val="542"/>
          <w:trPrChange w:id="758" w:author="Jared Wright" w:date="2021-09-18T17:43:00Z">
            <w:trPr>
              <w:gridAfter w:val="1"/>
              <w:wAfter w:w="15" w:type="pct"/>
              <w:trHeight w:val="542"/>
            </w:trPr>
          </w:trPrChange>
        </w:trPr>
        <w:tc>
          <w:tcPr>
            <w:tcW w:w="761" w:type="pct"/>
            <w:gridSpan w:val="2"/>
            <w:tcBorders>
              <w:top w:val="nil"/>
              <w:left w:val="nil"/>
              <w:bottom w:val="nil"/>
              <w:right w:val="nil"/>
            </w:tcBorders>
            <w:vAlign w:val="center"/>
            <w:tcPrChange w:id="759" w:author="Jared Wright" w:date="2021-09-18T17:43:00Z">
              <w:tcPr>
                <w:tcW w:w="761" w:type="pct"/>
                <w:gridSpan w:val="2"/>
                <w:tcBorders>
                  <w:top w:val="nil"/>
                  <w:left w:val="nil"/>
                  <w:bottom w:val="nil"/>
                  <w:right w:val="nil"/>
                </w:tcBorders>
                <w:vAlign w:val="center"/>
              </w:tcPr>
            </w:tcPrChange>
          </w:tcPr>
          <w:p w:rsidR="005936A9" w:rsidRPr="004B0CB6" w:rsidRDefault="005936A9" w:rsidP="00045403">
            <w:pPr>
              <w:rPr>
                <w:rFonts w:ascii="Times New Roman" w:hAnsi="Times New Roman" w:cs="Times New Roman"/>
                <w:sz w:val="24"/>
                <w:szCs w:val="24"/>
              </w:rPr>
              <w:pPrChange w:id="760" w:author="Jared Wright" w:date="2021-09-18T17:39:00Z">
                <w:pPr>
                  <w:framePr w:hSpace="180" w:wrap="around" w:vAnchor="page" w:hAnchor="margin" w:y="1936"/>
                </w:pPr>
              </w:pPrChange>
            </w:pPr>
            <w:r w:rsidRPr="004B0CB6">
              <w:rPr>
                <w:rFonts w:ascii="Times New Roman" w:hAnsi="Times New Roman" w:cs="Times New Roman"/>
                <w:sz w:val="24"/>
                <w:szCs w:val="24"/>
              </w:rPr>
              <w:t>Base Year</w:t>
            </w:r>
          </w:p>
        </w:tc>
        <w:tc>
          <w:tcPr>
            <w:tcW w:w="528" w:type="pct"/>
            <w:gridSpan w:val="2"/>
            <w:tcBorders>
              <w:top w:val="single" w:sz="4" w:space="0" w:color="auto"/>
              <w:left w:val="nil"/>
              <w:bottom w:val="single" w:sz="4" w:space="0" w:color="auto"/>
              <w:right w:val="nil"/>
            </w:tcBorders>
            <w:vAlign w:val="center"/>
            <w:tcPrChange w:id="761" w:author="Jared Wright" w:date="2021-09-18T17:43:00Z">
              <w:tcPr>
                <w:tcW w:w="528" w:type="pct"/>
                <w:gridSpan w:val="2"/>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1900</w:t>
            </w:r>
          </w:p>
        </w:tc>
        <w:tc>
          <w:tcPr>
            <w:tcW w:w="528" w:type="pct"/>
            <w:tcBorders>
              <w:top w:val="single" w:sz="4" w:space="0" w:color="auto"/>
              <w:left w:val="nil"/>
              <w:bottom w:val="single" w:sz="4" w:space="0" w:color="auto"/>
              <w:right w:val="nil"/>
            </w:tcBorders>
            <w:vAlign w:val="center"/>
            <w:tcPrChange w:id="762" w:author="Jared Wright" w:date="2021-09-18T17:43:00Z">
              <w:tcPr>
                <w:tcW w:w="528" w:type="pct"/>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1910</w:t>
            </w:r>
          </w:p>
        </w:tc>
        <w:tc>
          <w:tcPr>
            <w:tcW w:w="528" w:type="pct"/>
            <w:tcBorders>
              <w:top w:val="single" w:sz="4" w:space="0" w:color="auto"/>
              <w:left w:val="nil"/>
              <w:bottom w:val="single" w:sz="4" w:space="0" w:color="auto"/>
              <w:right w:val="nil"/>
            </w:tcBorders>
            <w:vAlign w:val="center"/>
            <w:tcPrChange w:id="763" w:author="Jared Wright" w:date="2021-09-18T17:43:00Z">
              <w:tcPr>
                <w:tcW w:w="528" w:type="pct"/>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1920</w:t>
            </w:r>
          </w:p>
        </w:tc>
        <w:tc>
          <w:tcPr>
            <w:tcW w:w="528" w:type="pct"/>
            <w:tcBorders>
              <w:top w:val="single" w:sz="4" w:space="0" w:color="auto"/>
              <w:left w:val="nil"/>
              <w:bottom w:val="single" w:sz="4" w:space="0" w:color="auto"/>
              <w:right w:val="nil"/>
            </w:tcBorders>
            <w:vAlign w:val="center"/>
            <w:tcPrChange w:id="764" w:author="Jared Wright" w:date="2021-09-18T17:43:00Z">
              <w:tcPr>
                <w:tcW w:w="528" w:type="pct"/>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1930</w:t>
            </w:r>
          </w:p>
        </w:tc>
        <w:tc>
          <w:tcPr>
            <w:tcW w:w="528" w:type="pct"/>
            <w:tcBorders>
              <w:top w:val="single" w:sz="4" w:space="0" w:color="auto"/>
              <w:left w:val="nil"/>
              <w:bottom w:val="single" w:sz="4" w:space="0" w:color="auto"/>
              <w:right w:val="nil"/>
            </w:tcBorders>
            <w:vAlign w:val="center"/>
            <w:tcPrChange w:id="765" w:author="Jared Wright" w:date="2021-09-18T17:43:00Z">
              <w:tcPr>
                <w:tcW w:w="528" w:type="pct"/>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1900</w:t>
            </w:r>
          </w:p>
        </w:tc>
        <w:tc>
          <w:tcPr>
            <w:tcW w:w="528" w:type="pct"/>
            <w:tcBorders>
              <w:top w:val="single" w:sz="4" w:space="0" w:color="auto"/>
              <w:left w:val="nil"/>
              <w:bottom w:val="single" w:sz="4" w:space="0" w:color="auto"/>
              <w:right w:val="nil"/>
            </w:tcBorders>
            <w:vAlign w:val="center"/>
            <w:tcPrChange w:id="766" w:author="Jared Wright" w:date="2021-09-18T17:43:00Z">
              <w:tcPr>
                <w:tcW w:w="528" w:type="pct"/>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1910</w:t>
            </w:r>
          </w:p>
        </w:tc>
        <w:tc>
          <w:tcPr>
            <w:tcW w:w="528" w:type="pct"/>
            <w:tcBorders>
              <w:top w:val="single" w:sz="4" w:space="0" w:color="auto"/>
              <w:left w:val="nil"/>
              <w:bottom w:val="single" w:sz="4" w:space="0" w:color="auto"/>
              <w:right w:val="nil"/>
            </w:tcBorders>
            <w:vAlign w:val="center"/>
            <w:tcPrChange w:id="767" w:author="Jared Wright" w:date="2021-09-18T17:43:00Z">
              <w:tcPr>
                <w:tcW w:w="528" w:type="pct"/>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1920</w:t>
            </w:r>
          </w:p>
        </w:tc>
        <w:tc>
          <w:tcPr>
            <w:tcW w:w="528" w:type="pct"/>
            <w:tcBorders>
              <w:top w:val="single" w:sz="4" w:space="0" w:color="auto"/>
              <w:left w:val="nil"/>
              <w:bottom w:val="single" w:sz="4" w:space="0" w:color="auto"/>
              <w:right w:val="nil"/>
            </w:tcBorders>
            <w:vAlign w:val="center"/>
            <w:tcPrChange w:id="768" w:author="Jared Wright" w:date="2021-09-18T17:43:00Z">
              <w:tcPr>
                <w:tcW w:w="528" w:type="pct"/>
                <w:tcBorders>
                  <w:top w:val="single" w:sz="4" w:space="0" w:color="auto"/>
                  <w:left w:val="nil"/>
                  <w:bottom w:val="single" w:sz="4" w:space="0" w:color="auto"/>
                  <w:right w:val="nil"/>
                </w:tcBorders>
                <w:vAlign w:val="center"/>
              </w:tcPr>
            </w:tcPrChange>
          </w:tcPr>
          <w:p w:rsidR="005936A9" w:rsidRPr="004B0CB6" w:rsidRDefault="005936A9" w:rsidP="00045403">
            <w:pPr>
              <w:jc w:val="center"/>
              <w:rPr>
                <w:rFonts w:ascii="Times New Roman" w:hAnsi="Times New Roman" w:cs="Times New Roman"/>
                <w:sz w:val="24"/>
                <w:szCs w:val="24"/>
              </w:rPr>
            </w:pPr>
            <w:r w:rsidRPr="004B0CB6">
              <w:rPr>
                <w:rFonts w:ascii="Times New Roman" w:hAnsi="Times New Roman" w:cs="Times New Roman"/>
                <w:sz w:val="24"/>
                <w:szCs w:val="24"/>
              </w:rPr>
              <w:t>1930</w:t>
            </w:r>
          </w:p>
        </w:tc>
      </w:tr>
      <w:tr w:rsidR="007C3E96" w:rsidRPr="004B0CB6" w:rsidTr="007C3E96">
        <w:trPr>
          <w:gridAfter w:val="1"/>
          <w:wAfter w:w="15" w:type="pct"/>
          <w:trHeight w:val="360"/>
          <w:trPrChange w:id="769" w:author="Jared Wright" w:date="2021-09-18T17:49:00Z">
            <w:trPr>
              <w:gridAfter w:val="1"/>
              <w:wAfter w:w="15" w:type="pct"/>
              <w:trHeight w:hRule="exact" w:val="432"/>
            </w:trPr>
          </w:trPrChange>
        </w:trPr>
        <w:tc>
          <w:tcPr>
            <w:tcW w:w="761" w:type="pct"/>
            <w:gridSpan w:val="2"/>
            <w:vMerge w:val="restart"/>
            <w:tcBorders>
              <w:top w:val="nil"/>
              <w:left w:val="nil"/>
              <w:right w:val="nil"/>
            </w:tcBorders>
            <w:vAlign w:val="center"/>
            <w:tcPrChange w:id="770" w:author="Jared Wright" w:date="2021-09-18T17:49:00Z">
              <w:tcPr>
                <w:tcW w:w="761" w:type="pct"/>
                <w:gridSpan w:val="2"/>
                <w:vMerge w:val="restart"/>
                <w:tcBorders>
                  <w:top w:val="nil"/>
                  <w:left w:val="nil"/>
                  <w:right w:val="nil"/>
                </w:tcBorders>
                <w:vAlign w:val="center"/>
              </w:tcPr>
            </w:tcPrChange>
          </w:tcPr>
          <w:p w:rsidR="007C3E96" w:rsidRPr="004B0CB6" w:rsidRDefault="007C3E96" w:rsidP="007C3E96">
            <w:pPr>
              <w:rPr>
                <w:rFonts w:ascii="Times New Roman" w:hAnsi="Times New Roman" w:cs="Times New Roman"/>
                <w:sz w:val="24"/>
                <w:szCs w:val="24"/>
              </w:rPr>
              <w:pPrChange w:id="771" w:author="Jared Wright" w:date="2021-09-18T17:39:00Z">
                <w:pPr>
                  <w:framePr w:hSpace="180" w:wrap="around" w:vAnchor="page" w:hAnchor="margin" w:y="1936"/>
                </w:pPr>
              </w:pPrChange>
            </w:pPr>
            <w:ins w:id="772" w:author="Jared Wright" w:date="2021-09-18T17:38:00Z">
              <w:r w:rsidRPr="004B0CB6">
                <w:rPr>
                  <w:rFonts w:ascii="Times New Roman" w:hAnsi="Times New Roman" w:cs="Times New Roman"/>
                  <w:sz w:val="24"/>
                  <w:szCs w:val="24"/>
                </w:rPr>
                <w:t>% Decrease in Teamsters</w:t>
              </w:r>
            </w:ins>
            <w:del w:id="773" w:author="Jared Wright" w:date="2021-09-18T17:38:00Z">
              <w:r w:rsidRPr="004B0CB6" w:rsidDel="00273C8C">
                <w:rPr>
                  <w:rFonts w:ascii="Times New Roman" w:hAnsi="Times New Roman" w:cs="Times New Roman"/>
                  <w:sz w:val="24"/>
                  <w:szCs w:val="24"/>
                </w:rPr>
                <w:delText>% Decrease in Teamsters</w:delText>
              </w:r>
            </w:del>
          </w:p>
        </w:tc>
        <w:tc>
          <w:tcPr>
            <w:tcW w:w="528" w:type="pct"/>
            <w:gridSpan w:val="2"/>
            <w:tcBorders>
              <w:top w:val="single" w:sz="4" w:space="0" w:color="auto"/>
              <w:left w:val="nil"/>
              <w:bottom w:val="nil"/>
              <w:right w:val="nil"/>
            </w:tcBorders>
            <w:vAlign w:val="center"/>
            <w:tcPrChange w:id="774" w:author="Jared Wright" w:date="2021-09-18T17:49:00Z">
              <w:tcPr>
                <w:tcW w:w="528" w:type="pct"/>
                <w:gridSpan w:val="2"/>
                <w:tcBorders>
                  <w:top w:val="single" w:sz="4" w:space="0" w:color="auto"/>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775" w:author="Jared Wright" w:date="2021-09-18T17:42:00Z">
                  <w:rPr>
                    <w:rFonts w:ascii="Times New Roman" w:hAnsi="Times New Roman" w:cs="Times New Roman"/>
                    <w:color w:val="000000"/>
                    <w:sz w:val="24"/>
                    <w:szCs w:val="24"/>
                  </w:rPr>
                </w:rPrChange>
              </w:rPr>
              <w:pPrChange w:id="776" w:author="Jared Wright" w:date="2021-09-18T17:42:00Z">
                <w:pPr>
                  <w:framePr w:hSpace="180" w:wrap="around" w:vAnchor="page" w:hAnchor="margin" w:y="1936"/>
                  <w:jc w:val="center"/>
                </w:pPr>
              </w:pPrChange>
            </w:pPr>
            <w:ins w:id="777" w:author="Jared Wright" w:date="2021-09-18T17:41:00Z">
              <w:r w:rsidRPr="00045403">
                <w:rPr>
                  <w:rFonts w:ascii="Times New Roman" w:hAnsi="Times New Roman" w:cs="Times New Roman"/>
                  <w:color w:val="000000"/>
                  <w:sz w:val="24"/>
                  <w:szCs w:val="24"/>
                  <w:rPrChange w:id="778" w:author="Jared Wright" w:date="2021-09-18T17:42:00Z">
                    <w:rPr>
                      <w:rFonts w:ascii="Calibri" w:hAnsi="Calibri" w:cs="Calibri"/>
                      <w:color w:val="000000"/>
                    </w:rPr>
                  </w:rPrChange>
                </w:rPr>
                <w:t>-0.411*</w:t>
              </w:r>
            </w:ins>
            <w:del w:id="779" w:author="Jared Wright" w:date="2021-09-18T17:41:00Z">
              <w:r w:rsidRPr="00045403" w:rsidDel="00FD46A7">
                <w:rPr>
                  <w:rFonts w:ascii="Times New Roman" w:hAnsi="Times New Roman" w:cs="Times New Roman"/>
                  <w:color w:val="000000"/>
                  <w:sz w:val="24"/>
                  <w:szCs w:val="24"/>
                  <w:rPrChange w:id="780" w:author="Jared Wright" w:date="2021-09-18T17:42:00Z">
                    <w:rPr>
                      <w:rFonts w:ascii="Times New Roman" w:hAnsi="Times New Roman" w:cs="Times New Roman"/>
                      <w:color w:val="000000"/>
                      <w:sz w:val="24"/>
                      <w:szCs w:val="24"/>
                    </w:rPr>
                  </w:rPrChange>
                </w:rPr>
                <w:delText>0.7213**</w:delText>
              </w:r>
            </w:del>
          </w:p>
        </w:tc>
        <w:tc>
          <w:tcPr>
            <w:tcW w:w="528" w:type="pct"/>
            <w:tcBorders>
              <w:top w:val="single" w:sz="4" w:space="0" w:color="auto"/>
              <w:left w:val="nil"/>
              <w:bottom w:val="nil"/>
              <w:right w:val="nil"/>
            </w:tcBorders>
            <w:vAlign w:val="center"/>
            <w:tcPrChange w:id="781" w:author="Jared Wright" w:date="2021-09-18T17:49:00Z">
              <w:tcPr>
                <w:tcW w:w="528" w:type="pct"/>
                <w:tcBorders>
                  <w:top w:val="single" w:sz="4" w:space="0" w:color="auto"/>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782" w:author="Jared Wright" w:date="2021-09-18T17:42:00Z">
                  <w:rPr>
                    <w:rFonts w:ascii="Times New Roman" w:hAnsi="Times New Roman" w:cs="Times New Roman"/>
                    <w:color w:val="000000"/>
                    <w:sz w:val="24"/>
                    <w:szCs w:val="24"/>
                  </w:rPr>
                </w:rPrChange>
              </w:rPr>
              <w:pPrChange w:id="783" w:author="Jared Wright" w:date="2021-09-18T17:42:00Z">
                <w:pPr>
                  <w:framePr w:hSpace="180" w:wrap="around" w:vAnchor="page" w:hAnchor="margin" w:y="1936"/>
                  <w:jc w:val="center"/>
                </w:pPr>
              </w:pPrChange>
            </w:pPr>
            <w:ins w:id="784" w:author="Jared Wright" w:date="2021-09-18T17:41:00Z">
              <w:r w:rsidRPr="00045403">
                <w:rPr>
                  <w:rFonts w:ascii="Times New Roman" w:hAnsi="Times New Roman" w:cs="Times New Roman"/>
                  <w:color w:val="000000"/>
                  <w:sz w:val="24"/>
                  <w:szCs w:val="24"/>
                  <w:rPrChange w:id="785" w:author="Jared Wright" w:date="2021-09-18T17:42:00Z">
                    <w:rPr>
                      <w:rFonts w:ascii="Calibri" w:hAnsi="Calibri" w:cs="Calibri"/>
                      <w:color w:val="000000"/>
                    </w:rPr>
                  </w:rPrChange>
                </w:rPr>
                <w:t>-1.096**</w:t>
              </w:r>
            </w:ins>
            <w:del w:id="786" w:author="Jared Wright" w:date="2021-09-18T17:41:00Z">
              <w:r w:rsidRPr="00045403" w:rsidDel="00FD46A7">
                <w:rPr>
                  <w:rFonts w:ascii="Times New Roman" w:hAnsi="Times New Roman" w:cs="Times New Roman"/>
                  <w:color w:val="000000"/>
                  <w:sz w:val="24"/>
                  <w:szCs w:val="24"/>
                  <w:rPrChange w:id="787" w:author="Jared Wright" w:date="2021-09-18T17:42:00Z">
                    <w:rPr>
                      <w:rFonts w:ascii="Times New Roman" w:hAnsi="Times New Roman" w:cs="Times New Roman"/>
                      <w:color w:val="000000"/>
                      <w:sz w:val="24"/>
                      <w:szCs w:val="24"/>
                    </w:rPr>
                  </w:rPrChange>
                </w:rPr>
                <w:delText>1.1594**</w:delText>
              </w:r>
            </w:del>
          </w:p>
        </w:tc>
        <w:tc>
          <w:tcPr>
            <w:tcW w:w="528" w:type="pct"/>
            <w:tcBorders>
              <w:top w:val="single" w:sz="4" w:space="0" w:color="auto"/>
              <w:left w:val="nil"/>
              <w:bottom w:val="nil"/>
              <w:right w:val="nil"/>
            </w:tcBorders>
            <w:vAlign w:val="center"/>
            <w:tcPrChange w:id="788" w:author="Jared Wright" w:date="2021-09-18T17:49:00Z">
              <w:tcPr>
                <w:tcW w:w="528" w:type="pct"/>
                <w:tcBorders>
                  <w:top w:val="single" w:sz="4" w:space="0" w:color="auto"/>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789" w:author="Jared Wright" w:date="2021-09-18T17:42:00Z">
                  <w:rPr>
                    <w:rFonts w:ascii="Times New Roman" w:hAnsi="Times New Roman" w:cs="Times New Roman"/>
                    <w:color w:val="000000"/>
                    <w:sz w:val="24"/>
                    <w:szCs w:val="24"/>
                  </w:rPr>
                </w:rPrChange>
              </w:rPr>
              <w:pPrChange w:id="790" w:author="Jared Wright" w:date="2021-09-18T17:42:00Z">
                <w:pPr>
                  <w:framePr w:hSpace="180" w:wrap="around" w:vAnchor="page" w:hAnchor="margin" w:y="1936"/>
                  <w:jc w:val="center"/>
                </w:pPr>
              </w:pPrChange>
            </w:pPr>
            <w:ins w:id="791" w:author="Jared Wright" w:date="2021-09-18T17:41:00Z">
              <w:r w:rsidRPr="00045403">
                <w:rPr>
                  <w:rFonts w:ascii="Times New Roman" w:hAnsi="Times New Roman" w:cs="Times New Roman"/>
                  <w:color w:val="000000"/>
                  <w:sz w:val="24"/>
                  <w:szCs w:val="24"/>
                  <w:rPrChange w:id="792" w:author="Jared Wright" w:date="2021-09-18T17:42:00Z">
                    <w:rPr>
                      <w:rFonts w:ascii="Calibri" w:hAnsi="Calibri" w:cs="Calibri"/>
                      <w:color w:val="000000"/>
                    </w:rPr>
                  </w:rPrChange>
                </w:rPr>
                <w:t>-0.243</w:t>
              </w:r>
            </w:ins>
            <w:del w:id="793" w:author="Jared Wright" w:date="2021-09-18T17:41:00Z">
              <w:r w:rsidRPr="00045403" w:rsidDel="00FD46A7">
                <w:rPr>
                  <w:rFonts w:ascii="Times New Roman" w:hAnsi="Times New Roman" w:cs="Times New Roman"/>
                  <w:color w:val="000000"/>
                  <w:sz w:val="24"/>
                  <w:szCs w:val="24"/>
                  <w:rPrChange w:id="794" w:author="Jared Wright" w:date="2021-09-18T17:42:00Z">
                    <w:rPr>
                      <w:rFonts w:ascii="Times New Roman" w:hAnsi="Times New Roman" w:cs="Times New Roman"/>
                      <w:color w:val="000000"/>
                      <w:sz w:val="24"/>
                      <w:szCs w:val="24"/>
                    </w:rPr>
                  </w:rPrChange>
                </w:rPr>
                <w:delText>0.3093</w:delText>
              </w:r>
            </w:del>
          </w:p>
        </w:tc>
        <w:tc>
          <w:tcPr>
            <w:tcW w:w="528" w:type="pct"/>
            <w:tcBorders>
              <w:top w:val="single" w:sz="4" w:space="0" w:color="auto"/>
              <w:left w:val="nil"/>
              <w:bottom w:val="nil"/>
              <w:right w:val="nil"/>
            </w:tcBorders>
            <w:vAlign w:val="center"/>
            <w:tcPrChange w:id="795" w:author="Jared Wright" w:date="2021-09-18T17:49:00Z">
              <w:tcPr>
                <w:tcW w:w="528" w:type="pct"/>
                <w:tcBorders>
                  <w:top w:val="single" w:sz="4" w:space="0" w:color="auto"/>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796" w:author="Jared Wright" w:date="2021-09-18T17:42:00Z">
                  <w:rPr>
                    <w:rFonts w:ascii="Times New Roman" w:hAnsi="Times New Roman" w:cs="Times New Roman"/>
                    <w:color w:val="000000"/>
                    <w:sz w:val="24"/>
                    <w:szCs w:val="24"/>
                  </w:rPr>
                </w:rPrChange>
              </w:rPr>
              <w:pPrChange w:id="797" w:author="Jared Wright" w:date="2021-09-18T17:42:00Z">
                <w:pPr>
                  <w:framePr w:hSpace="180" w:wrap="around" w:vAnchor="page" w:hAnchor="margin" w:y="1936"/>
                  <w:jc w:val="center"/>
                </w:pPr>
              </w:pPrChange>
            </w:pPr>
            <w:ins w:id="798" w:author="Jared Wright" w:date="2021-09-18T17:41:00Z">
              <w:r w:rsidRPr="00045403">
                <w:rPr>
                  <w:rFonts w:ascii="Times New Roman" w:hAnsi="Times New Roman" w:cs="Times New Roman"/>
                  <w:color w:val="000000"/>
                  <w:sz w:val="24"/>
                  <w:szCs w:val="24"/>
                  <w:rPrChange w:id="799" w:author="Jared Wright" w:date="2021-09-18T17:42:00Z">
                    <w:rPr>
                      <w:rFonts w:ascii="Calibri" w:hAnsi="Calibri" w:cs="Calibri"/>
                      <w:color w:val="000000"/>
                    </w:rPr>
                  </w:rPrChange>
                </w:rPr>
                <w:t>-5.247**</w:t>
              </w:r>
            </w:ins>
            <w:del w:id="800" w:author="Jared Wright" w:date="2021-09-18T17:41:00Z">
              <w:r w:rsidRPr="00045403" w:rsidDel="00FD46A7">
                <w:rPr>
                  <w:rFonts w:ascii="Times New Roman" w:hAnsi="Times New Roman" w:cs="Times New Roman"/>
                  <w:color w:val="000000"/>
                  <w:sz w:val="24"/>
                  <w:szCs w:val="24"/>
                  <w:rPrChange w:id="801" w:author="Jared Wright" w:date="2021-09-18T17:42:00Z">
                    <w:rPr>
                      <w:rFonts w:ascii="Times New Roman" w:hAnsi="Times New Roman" w:cs="Times New Roman"/>
                      <w:color w:val="000000"/>
                      <w:sz w:val="24"/>
                      <w:szCs w:val="24"/>
                    </w:rPr>
                  </w:rPrChange>
                </w:rPr>
                <w:delText>4.6747**</w:delText>
              </w:r>
            </w:del>
          </w:p>
        </w:tc>
        <w:tc>
          <w:tcPr>
            <w:tcW w:w="528" w:type="pct"/>
            <w:tcBorders>
              <w:top w:val="single" w:sz="4" w:space="0" w:color="auto"/>
              <w:left w:val="nil"/>
              <w:bottom w:val="nil"/>
              <w:right w:val="nil"/>
            </w:tcBorders>
            <w:vAlign w:val="center"/>
            <w:tcPrChange w:id="802" w:author="Jared Wright" w:date="2021-09-18T17:49:00Z">
              <w:tcPr>
                <w:tcW w:w="528" w:type="pct"/>
                <w:tcBorders>
                  <w:top w:val="single" w:sz="4" w:space="0" w:color="auto"/>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03" w:author="Jared Wright" w:date="2021-09-18T17:49:00Z">
                  <w:rPr>
                    <w:rFonts w:ascii="Times New Roman" w:hAnsi="Times New Roman" w:cs="Times New Roman"/>
                    <w:color w:val="000000"/>
                    <w:sz w:val="24"/>
                    <w:szCs w:val="24"/>
                  </w:rPr>
                </w:rPrChange>
              </w:rPr>
              <w:pPrChange w:id="804" w:author="Jared Wright" w:date="2021-09-18T17:49:00Z">
                <w:pPr>
                  <w:framePr w:hSpace="180" w:wrap="around" w:vAnchor="page" w:hAnchor="margin" w:y="1936"/>
                  <w:jc w:val="center"/>
                </w:pPr>
              </w:pPrChange>
            </w:pPr>
            <w:ins w:id="805" w:author="Jared Wright" w:date="2021-09-18T17:49:00Z">
              <w:r w:rsidRPr="007C3E96">
                <w:rPr>
                  <w:rFonts w:ascii="Times New Roman" w:hAnsi="Times New Roman" w:cs="Times New Roman"/>
                  <w:color w:val="000000"/>
                  <w:sz w:val="24"/>
                  <w:szCs w:val="24"/>
                  <w:rPrChange w:id="806" w:author="Jared Wright" w:date="2021-09-18T17:49:00Z">
                    <w:rPr>
                      <w:rFonts w:ascii="Calibri" w:hAnsi="Calibri" w:cs="Calibri"/>
                      <w:color w:val="000000"/>
                    </w:rPr>
                  </w:rPrChange>
                </w:rPr>
                <w:t>0.456*</w:t>
              </w:r>
            </w:ins>
            <w:del w:id="807" w:author="Jared Wright" w:date="2021-09-18T17:42:00Z">
              <w:r w:rsidRPr="007C3E96" w:rsidDel="007E1B21">
                <w:rPr>
                  <w:rFonts w:ascii="Times New Roman" w:hAnsi="Times New Roman" w:cs="Times New Roman"/>
                  <w:color w:val="000000"/>
                  <w:sz w:val="24"/>
                  <w:szCs w:val="24"/>
                  <w:rPrChange w:id="808" w:author="Jared Wright" w:date="2021-09-18T17:49:00Z">
                    <w:rPr>
                      <w:rFonts w:ascii="Times New Roman" w:hAnsi="Times New Roman" w:cs="Times New Roman"/>
                      <w:color w:val="000000"/>
                      <w:sz w:val="24"/>
                      <w:szCs w:val="24"/>
                    </w:rPr>
                  </w:rPrChange>
                </w:rPr>
                <w:delText>-0.1945</w:delText>
              </w:r>
            </w:del>
          </w:p>
        </w:tc>
        <w:tc>
          <w:tcPr>
            <w:tcW w:w="528" w:type="pct"/>
            <w:tcBorders>
              <w:top w:val="single" w:sz="4" w:space="0" w:color="auto"/>
              <w:left w:val="nil"/>
              <w:bottom w:val="nil"/>
              <w:right w:val="nil"/>
            </w:tcBorders>
            <w:vAlign w:val="center"/>
            <w:tcPrChange w:id="809" w:author="Jared Wright" w:date="2021-09-18T17:49:00Z">
              <w:tcPr>
                <w:tcW w:w="528" w:type="pct"/>
                <w:tcBorders>
                  <w:top w:val="single" w:sz="4" w:space="0" w:color="auto"/>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10" w:author="Jared Wright" w:date="2021-09-18T17:49:00Z">
                  <w:rPr>
                    <w:rFonts w:ascii="Times New Roman" w:hAnsi="Times New Roman" w:cs="Times New Roman"/>
                    <w:color w:val="000000"/>
                    <w:sz w:val="24"/>
                    <w:szCs w:val="24"/>
                  </w:rPr>
                </w:rPrChange>
              </w:rPr>
              <w:pPrChange w:id="811" w:author="Jared Wright" w:date="2021-09-18T17:49:00Z">
                <w:pPr>
                  <w:framePr w:hSpace="180" w:wrap="around" w:vAnchor="page" w:hAnchor="margin" w:y="1936"/>
                  <w:jc w:val="center"/>
                </w:pPr>
              </w:pPrChange>
            </w:pPr>
            <w:ins w:id="812" w:author="Jared Wright" w:date="2021-09-18T17:49:00Z">
              <w:r w:rsidRPr="007C3E96">
                <w:rPr>
                  <w:rFonts w:ascii="Times New Roman" w:hAnsi="Times New Roman" w:cs="Times New Roman"/>
                  <w:color w:val="000000"/>
                  <w:sz w:val="24"/>
                  <w:szCs w:val="24"/>
                  <w:rPrChange w:id="813" w:author="Jared Wright" w:date="2021-09-18T17:49:00Z">
                    <w:rPr>
                      <w:rFonts w:ascii="Calibri" w:hAnsi="Calibri" w:cs="Calibri"/>
                      <w:color w:val="000000"/>
                    </w:rPr>
                  </w:rPrChange>
                </w:rPr>
                <w:t>0.902**</w:t>
              </w:r>
            </w:ins>
            <w:del w:id="814" w:author="Jared Wright" w:date="2021-09-18T17:42:00Z">
              <w:r w:rsidRPr="007C3E96" w:rsidDel="007E1B21">
                <w:rPr>
                  <w:rFonts w:ascii="Times New Roman" w:hAnsi="Times New Roman" w:cs="Times New Roman"/>
                  <w:color w:val="000000"/>
                  <w:sz w:val="24"/>
                  <w:szCs w:val="24"/>
                  <w:rPrChange w:id="815" w:author="Jared Wright" w:date="2021-09-18T17:49:00Z">
                    <w:rPr>
                      <w:rFonts w:ascii="Times New Roman" w:hAnsi="Times New Roman" w:cs="Times New Roman"/>
                      <w:color w:val="000000"/>
                      <w:sz w:val="24"/>
                      <w:szCs w:val="24"/>
                    </w:rPr>
                  </w:rPrChange>
                </w:rPr>
                <w:delText>-0.2732**</w:delText>
              </w:r>
            </w:del>
          </w:p>
        </w:tc>
        <w:tc>
          <w:tcPr>
            <w:tcW w:w="528" w:type="pct"/>
            <w:tcBorders>
              <w:top w:val="single" w:sz="4" w:space="0" w:color="auto"/>
              <w:left w:val="nil"/>
              <w:bottom w:val="nil"/>
              <w:right w:val="nil"/>
            </w:tcBorders>
            <w:vAlign w:val="center"/>
            <w:tcPrChange w:id="816" w:author="Jared Wright" w:date="2021-09-18T17:49:00Z">
              <w:tcPr>
                <w:tcW w:w="528" w:type="pct"/>
                <w:tcBorders>
                  <w:top w:val="single" w:sz="4" w:space="0" w:color="auto"/>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17" w:author="Jared Wright" w:date="2021-09-18T17:49:00Z">
                  <w:rPr>
                    <w:rFonts w:ascii="Times New Roman" w:hAnsi="Times New Roman" w:cs="Times New Roman"/>
                    <w:color w:val="000000"/>
                    <w:sz w:val="24"/>
                    <w:szCs w:val="24"/>
                  </w:rPr>
                </w:rPrChange>
              </w:rPr>
              <w:pPrChange w:id="818" w:author="Jared Wright" w:date="2021-09-18T17:49:00Z">
                <w:pPr>
                  <w:framePr w:hSpace="180" w:wrap="around" w:vAnchor="page" w:hAnchor="margin" w:y="1936"/>
                  <w:jc w:val="center"/>
                </w:pPr>
              </w:pPrChange>
            </w:pPr>
            <w:ins w:id="819" w:author="Jared Wright" w:date="2021-09-18T17:49:00Z">
              <w:r w:rsidRPr="007C3E96">
                <w:rPr>
                  <w:rFonts w:ascii="Times New Roman" w:hAnsi="Times New Roman" w:cs="Times New Roman"/>
                  <w:color w:val="000000"/>
                  <w:sz w:val="24"/>
                  <w:szCs w:val="24"/>
                  <w:rPrChange w:id="820" w:author="Jared Wright" w:date="2021-09-18T17:49:00Z">
                    <w:rPr>
                      <w:rFonts w:ascii="Calibri" w:hAnsi="Calibri" w:cs="Calibri"/>
                      <w:color w:val="000000"/>
                    </w:rPr>
                  </w:rPrChange>
                </w:rPr>
                <w:t>0.153</w:t>
              </w:r>
            </w:ins>
            <w:del w:id="821" w:author="Jared Wright" w:date="2021-09-18T17:42:00Z">
              <w:r w:rsidRPr="007C3E96" w:rsidDel="007E1B21">
                <w:rPr>
                  <w:rFonts w:ascii="Times New Roman" w:hAnsi="Times New Roman" w:cs="Times New Roman"/>
                  <w:color w:val="000000"/>
                  <w:sz w:val="24"/>
                  <w:szCs w:val="24"/>
                  <w:rPrChange w:id="822" w:author="Jared Wright" w:date="2021-09-18T17:49:00Z">
                    <w:rPr>
                      <w:rFonts w:ascii="Times New Roman" w:hAnsi="Times New Roman" w:cs="Times New Roman"/>
                      <w:color w:val="000000"/>
                      <w:sz w:val="24"/>
                      <w:szCs w:val="24"/>
                    </w:rPr>
                  </w:rPrChange>
                </w:rPr>
                <w:delText>-0.0752</w:delText>
              </w:r>
            </w:del>
          </w:p>
        </w:tc>
        <w:tc>
          <w:tcPr>
            <w:tcW w:w="528" w:type="pct"/>
            <w:tcBorders>
              <w:top w:val="single" w:sz="4" w:space="0" w:color="auto"/>
              <w:left w:val="nil"/>
              <w:bottom w:val="nil"/>
              <w:right w:val="nil"/>
            </w:tcBorders>
            <w:vAlign w:val="center"/>
            <w:tcPrChange w:id="823" w:author="Jared Wright" w:date="2021-09-18T17:49:00Z">
              <w:tcPr>
                <w:tcW w:w="528" w:type="pct"/>
                <w:tcBorders>
                  <w:top w:val="single" w:sz="4" w:space="0" w:color="auto"/>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24" w:author="Jared Wright" w:date="2021-09-18T17:49:00Z">
                  <w:rPr>
                    <w:rFonts w:ascii="Times New Roman" w:hAnsi="Times New Roman" w:cs="Times New Roman"/>
                    <w:color w:val="000000"/>
                    <w:sz w:val="24"/>
                    <w:szCs w:val="24"/>
                  </w:rPr>
                </w:rPrChange>
              </w:rPr>
              <w:pPrChange w:id="825" w:author="Jared Wright" w:date="2021-09-18T17:49:00Z">
                <w:pPr>
                  <w:framePr w:hSpace="180" w:wrap="around" w:vAnchor="page" w:hAnchor="margin" w:y="1936"/>
                  <w:jc w:val="center"/>
                </w:pPr>
              </w:pPrChange>
            </w:pPr>
            <w:ins w:id="826" w:author="Jared Wright" w:date="2021-09-18T17:49:00Z">
              <w:r w:rsidRPr="007C3E96">
                <w:rPr>
                  <w:rFonts w:ascii="Times New Roman" w:hAnsi="Times New Roman" w:cs="Times New Roman"/>
                  <w:color w:val="000000"/>
                  <w:sz w:val="24"/>
                  <w:szCs w:val="24"/>
                  <w:rPrChange w:id="827" w:author="Jared Wright" w:date="2021-09-18T17:49:00Z">
                    <w:rPr>
                      <w:rFonts w:ascii="Calibri" w:hAnsi="Calibri" w:cs="Calibri"/>
                      <w:color w:val="000000"/>
                    </w:rPr>
                  </w:rPrChange>
                </w:rPr>
                <w:t>4.358**</w:t>
              </w:r>
            </w:ins>
            <w:del w:id="828" w:author="Jared Wright" w:date="2021-09-18T17:42:00Z">
              <w:r w:rsidRPr="007C3E96" w:rsidDel="007E1B21">
                <w:rPr>
                  <w:rFonts w:ascii="Times New Roman" w:hAnsi="Times New Roman" w:cs="Times New Roman"/>
                  <w:color w:val="000000"/>
                  <w:sz w:val="24"/>
                  <w:szCs w:val="24"/>
                  <w:rPrChange w:id="829" w:author="Jared Wright" w:date="2021-09-18T17:49:00Z">
                    <w:rPr>
                      <w:rFonts w:ascii="Times New Roman" w:hAnsi="Times New Roman" w:cs="Times New Roman"/>
                      <w:color w:val="000000"/>
                      <w:sz w:val="24"/>
                      <w:szCs w:val="24"/>
                    </w:rPr>
                  </w:rPrChange>
                </w:rPr>
                <w:delText>-0.9185**</w:delText>
              </w:r>
            </w:del>
          </w:p>
        </w:tc>
      </w:tr>
      <w:tr w:rsidR="007C3E96" w:rsidRPr="004B0CB6" w:rsidTr="007C3E96">
        <w:trPr>
          <w:gridAfter w:val="1"/>
          <w:wAfter w:w="15" w:type="pct"/>
          <w:trHeight w:val="360"/>
          <w:trPrChange w:id="830" w:author="Jared Wright" w:date="2021-09-18T17:49:00Z">
            <w:trPr>
              <w:gridAfter w:val="1"/>
              <w:wAfter w:w="15" w:type="pct"/>
              <w:trHeight w:hRule="exact" w:val="288"/>
            </w:trPr>
          </w:trPrChange>
        </w:trPr>
        <w:tc>
          <w:tcPr>
            <w:tcW w:w="761" w:type="pct"/>
            <w:gridSpan w:val="2"/>
            <w:vMerge/>
            <w:tcBorders>
              <w:left w:val="nil"/>
              <w:bottom w:val="nil"/>
              <w:right w:val="nil"/>
            </w:tcBorders>
            <w:vAlign w:val="center"/>
            <w:tcPrChange w:id="831" w:author="Jared Wright" w:date="2021-09-18T17:49:00Z">
              <w:tcPr>
                <w:tcW w:w="761" w:type="pct"/>
                <w:gridSpan w:val="2"/>
                <w:vMerge/>
                <w:tcBorders>
                  <w:left w:val="nil"/>
                  <w:bottom w:val="nil"/>
                  <w:right w:val="nil"/>
                </w:tcBorders>
                <w:vAlign w:val="center"/>
              </w:tcPr>
            </w:tcPrChange>
          </w:tcPr>
          <w:p w:rsidR="007C3E96" w:rsidRPr="004B0CB6" w:rsidRDefault="007C3E96" w:rsidP="007C3E96">
            <w:pPr>
              <w:rPr>
                <w:rFonts w:ascii="Times New Roman" w:hAnsi="Times New Roman" w:cs="Times New Roman"/>
                <w:sz w:val="24"/>
                <w:szCs w:val="24"/>
              </w:rPr>
              <w:pPrChange w:id="832" w:author="Jared Wright" w:date="2021-09-18T17:39:00Z">
                <w:pPr>
                  <w:framePr w:hSpace="180" w:wrap="around" w:vAnchor="page" w:hAnchor="margin" w:y="1936"/>
                </w:pPr>
              </w:pPrChange>
            </w:pPr>
          </w:p>
        </w:tc>
        <w:tc>
          <w:tcPr>
            <w:tcW w:w="528" w:type="pct"/>
            <w:gridSpan w:val="2"/>
            <w:tcBorders>
              <w:top w:val="nil"/>
              <w:left w:val="nil"/>
              <w:bottom w:val="nil"/>
              <w:right w:val="nil"/>
            </w:tcBorders>
            <w:vAlign w:val="center"/>
            <w:tcPrChange w:id="833" w:author="Jared Wright" w:date="2021-09-18T17:49:00Z">
              <w:tcPr>
                <w:tcW w:w="528" w:type="pct"/>
                <w:gridSpan w:val="2"/>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834" w:author="Jared Wright" w:date="2021-09-18T17:42:00Z">
                  <w:rPr>
                    <w:rFonts w:ascii="Times New Roman" w:hAnsi="Times New Roman" w:cs="Times New Roman"/>
                    <w:color w:val="000000"/>
                    <w:sz w:val="24"/>
                    <w:szCs w:val="24"/>
                  </w:rPr>
                </w:rPrChange>
              </w:rPr>
              <w:pPrChange w:id="835" w:author="Jared Wright" w:date="2021-09-18T17:42:00Z">
                <w:pPr>
                  <w:framePr w:hSpace="180" w:wrap="around" w:vAnchor="page" w:hAnchor="margin" w:y="1936"/>
                  <w:jc w:val="center"/>
                </w:pPr>
              </w:pPrChange>
            </w:pPr>
            <w:ins w:id="836" w:author="Jared Wright" w:date="2021-09-18T17:41:00Z">
              <w:r w:rsidRPr="00045403">
                <w:rPr>
                  <w:rFonts w:ascii="Times New Roman" w:hAnsi="Times New Roman" w:cs="Times New Roman"/>
                  <w:color w:val="000000"/>
                  <w:sz w:val="24"/>
                  <w:szCs w:val="24"/>
                  <w:rPrChange w:id="837" w:author="Jared Wright" w:date="2021-09-18T17:42:00Z">
                    <w:rPr>
                      <w:rFonts w:ascii="Calibri" w:hAnsi="Calibri" w:cs="Calibri"/>
                      <w:color w:val="000000"/>
                    </w:rPr>
                  </w:rPrChange>
                </w:rPr>
                <w:t>(0.169)</w:t>
              </w:r>
            </w:ins>
            <w:del w:id="838" w:author="Jared Wright" w:date="2021-09-18T17:41:00Z">
              <w:r w:rsidRPr="00045403" w:rsidDel="00FD46A7">
                <w:rPr>
                  <w:rFonts w:ascii="Times New Roman" w:hAnsi="Times New Roman" w:cs="Times New Roman"/>
                  <w:color w:val="000000"/>
                  <w:sz w:val="24"/>
                  <w:szCs w:val="24"/>
                  <w:rPrChange w:id="839" w:author="Jared Wright" w:date="2021-09-18T17:42:00Z">
                    <w:rPr>
                      <w:rFonts w:ascii="Times New Roman" w:hAnsi="Times New Roman" w:cs="Times New Roman"/>
                      <w:color w:val="000000"/>
                      <w:sz w:val="24"/>
                      <w:szCs w:val="24"/>
                    </w:rPr>
                  </w:rPrChange>
                </w:rPr>
                <w:delText>(0.1862)</w:delText>
              </w:r>
            </w:del>
          </w:p>
        </w:tc>
        <w:tc>
          <w:tcPr>
            <w:tcW w:w="528" w:type="pct"/>
            <w:tcBorders>
              <w:top w:val="nil"/>
              <w:left w:val="nil"/>
              <w:bottom w:val="nil"/>
              <w:right w:val="nil"/>
            </w:tcBorders>
            <w:vAlign w:val="center"/>
            <w:tcPrChange w:id="840"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841" w:author="Jared Wright" w:date="2021-09-18T17:42:00Z">
                  <w:rPr>
                    <w:rFonts w:ascii="Times New Roman" w:hAnsi="Times New Roman" w:cs="Times New Roman"/>
                    <w:color w:val="000000"/>
                    <w:sz w:val="24"/>
                    <w:szCs w:val="24"/>
                  </w:rPr>
                </w:rPrChange>
              </w:rPr>
              <w:pPrChange w:id="842" w:author="Jared Wright" w:date="2021-09-18T17:42:00Z">
                <w:pPr>
                  <w:framePr w:hSpace="180" w:wrap="around" w:vAnchor="page" w:hAnchor="margin" w:y="1936"/>
                  <w:jc w:val="center"/>
                </w:pPr>
              </w:pPrChange>
            </w:pPr>
            <w:ins w:id="843" w:author="Jared Wright" w:date="2021-09-18T17:41:00Z">
              <w:r w:rsidRPr="00045403">
                <w:rPr>
                  <w:rFonts w:ascii="Times New Roman" w:hAnsi="Times New Roman" w:cs="Times New Roman"/>
                  <w:color w:val="000000"/>
                  <w:sz w:val="24"/>
                  <w:szCs w:val="24"/>
                  <w:rPrChange w:id="844" w:author="Jared Wright" w:date="2021-09-18T17:42:00Z">
                    <w:rPr>
                      <w:rFonts w:ascii="Calibri" w:hAnsi="Calibri" w:cs="Calibri"/>
                      <w:color w:val="000000"/>
                    </w:rPr>
                  </w:rPrChange>
                </w:rPr>
                <w:t>(0.217)</w:t>
              </w:r>
            </w:ins>
            <w:del w:id="845" w:author="Jared Wright" w:date="2021-09-18T17:41:00Z">
              <w:r w:rsidRPr="00045403" w:rsidDel="00FD46A7">
                <w:rPr>
                  <w:rFonts w:ascii="Times New Roman" w:hAnsi="Times New Roman" w:cs="Times New Roman"/>
                  <w:color w:val="000000"/>
                  <w:sz w:val="24"/>
                  <w:szCs w:val="24"/>
                  <w:rPrChange w:id="846" w:author="Jared Wright" w:date="2021-09-18T17:42:00Z">
                    <w:rPr>
                      <w:rFonts w:ascii="Times New Roman" w:hAnsi="Times New Roman" w:cs="Times New Roman"/>
                      <w:color w:val="000000"/>
                      <w:sz w:val="24"/>
                      <w:szCs w:val="24"/>
                    </w:rPr>
                  </w:rPrChange>
                </w:rPr>
                <w:delText>(0.3325)</w:delText>
              </w:r>
            </w:del>
          </w:p>
        </w:tc>
        <w:tc>
          <w:tcPr>
            <w:tcW w:w="528" w:type="pct"/>
            <w:tcBorders>
              <w:top w:val="nil"/>
              <w:left w:val="nil"/>
              <w:bottom w:val="nil"/>
              <w:right w:val="nil"/>
            </w:tcBorders>
            <w:vAlign w:val="center"/>
            <w:tcPrChange w:id="847"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848" w:author="Jared Wright" w:date="2021-09-18T17:42:00Z">
                  <w:rPr>
                    <w:rFonts w:ascii="Times New Roman" w:hAnsi="Times New Roman" w:cs="Times New Roman"/>
                    <w:color w:val="000000"/>
                    <w:sz w:val="24"/>
                    <w:szCs w:val="24"/>
                  </w:rPr>
                </w:rPrChange>
              </w:rPr>
              <w:pPrChange w:id="849" w:author="Jared Wright" w:date="2021-09-18T17:42:00Z">
                <w:pPr>
                  <w:framePr w:hSpace="180" w:wrap="around" w:vAnchor="page" w:hAnchor="margin" w:y="1936"/>
                  <w:jc w:val="center"/>
                </w:pPr>
              </w:pPrChange>
            </w:pPr>
            <w:ins w:id="850" w:author="Jared Wright" w:date="2021-09-18T17:41:00Z">
              <w:r w:rsidRPr="00045403">
                <w:rPr>
                  <w:rFonts w:ascii="Times New Roman" w:hAnsi="Times New Roman" w:cs="Times New Roman"/>
                  <w:color w:val="000000"/>
                  <w:sz w:val="24"/>
                  <w:szCs w:val="24"/>
                  <w:rPrChange w:id="851" w:author="Jared Wright" w:date="2021-09-18T17:42:00Z">
                    <w:rPr>
                      <w:rFonts w:ascii="Calibri" w:hAnsi="Calibri" w:cs="Calibri"/>
                      <w:color w:val="000000"/>
                    </w:rPr>
                  </w:rPrChange>
                </w:rPr>
                <w:t>(0.152)</w:t>
              </w:r>
            </w:ins>
            <w:del w:id="852" w:author="Jared Wright" w:date="2021-09-18T17:41:00Z">
              <w:r w:rsidRPr="00045403" w:rsidDel="00FD46A7">
                <w:rPr>
                  <w:rFonts w:ascii="Times New Roman" w:hAnsi="Times New Roman" w:cs="Times New Roman"/>
                  <w:color w:val="000000"/>
                  <w:sz w:val="24"/>
                  <w:szCs w:val="24"/>
                  <w:rPrChange w:id="853" w:author="Jared Wright" w:date="2021-09-18T17:42:00Z">
                    <w:rPr>
                      <w:rFonts w:ascii="Times New Roman" w:hAnsi="Times New Roman" w:cs="Times New Roman"/>
                      <w:color w:val="000000"/>
                      <w:sz w:val="24"/>
                      <w:szCs w:val="24"/>
                    </w:rPr>
                  </w:rPrChange>
                </w:rPr>
                <w:delText>(0.2077)</w:delText>
              </w:r>
            </w:del>
          </w:p>
        </w:tc>
        <w:tc>
          <w:tcPr>
            <w:tcW w:w="528" w:type="pct"/>
            <w:tcBorders>
              <w:top w:val="nil"/>
              <w:left w:val="nil"/>
              <w:bottom w:val="nil"/>
              <w:right w:val="nil"/>
            </w:tcBorders>
            <w:vAlign w:val="center"/>
            <w:tcPrChange w:id="854"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855" w:author="Jared Wright" w:date="2021-09-18T17:42:00Z">
                  <w:rPr>
                    <w:rFonts w:ascii="Times New Roman" w:hAnsi="Times New Roman" w:cs="Times New Roman"/>
                    <w:color w:val="000000"/>
                    <w:sz w:val="24"/>
                    <w:szCs w:val="24"/>
                  </w:rPr>
                </w:rPrChange>
              </w:rPr>
              <w:pPrChange w:id="856" w:author="Jared Wright" w:date="2021-09-18T17:42:00Z">
                <w:pPr>
                  <w:framePr w:hSpace="180" w:wrap="around" w:vAnchor="page" w:hAnchor="margin" w:y="1936"/>
                  <w:jc w:val="center"/>
                </w:pPr>
              </w:pPrChange>
            </w:pPr>
            <w:ins w:id="857" w:author="Jared Wright" w:date="2021-09-18T17:41:00Z">
              <w:r w:rsidRPr="00045403">
                <w:rPr>
                  <w:rFonts w:ascii="Times New Roman" w:hAnsi="Times New Roman" w:cs="Times New Roman"/>
                  <w:color w:val="000000"/>
                  <w:sz w:val="24"/>
                  <w:szCs w:val="24"/>
                  <w:rPrChange w:id="858" w:author="Jared Wright" w:date="2021-09-18T17:42:00Z">
                    <w:rPr>
                      <w:rFonts w:ascii="Calibri" w:hAnsi="Calibri" w:cs="Calibri"/>
                      <w:color w:val="000000"/>
                    </w:rPr>
                  </w:rPrChange>
                </w:rPr>
                <w:t>(0.618)</w:t>
              </w:r>
            </w:ins>
            <w:del w:id="859" w:author="Jared Wright" w:date="2021-09-18T17:41:00Z">
              <w:r w:rsidRPr="00045403" w:rsidDel="00FD46A7">
                <w:rPr>
                  <w:rFonts w:ascii="Times New Roman" w:hAnsi="Times New Roman" w:cs="Times New Roman"/>
                  <w:color w:val="000000"/>
                  <w:sz w:val="24"/>
                  <w:szCs w:val="24"/>
                  <w:rPrChange w:id="860" w:author="Jared Wright" w:date="2021-09-18T17:42:00Z">
                    <w:rPr>
                      <w:rFonts w:ascii="Times New Roman" w:hAnsi="Times New Roman" w:cs="Times New Roman"/>
                      <w:color w:val="000000"/>
                      <w:sz w:val="24"/>
                      <w:szCs w:val="24"/>
                    </w:rPr>
                  </w:rPrChange>
                </w:rPr>
                <w:delText>(0.4507)</w:delText>
              </w:r>
            </w:del>
          </w:p>
        </w:tc>
        <w:tc>
          <w:tcPr>
            <w:tcW w:w="528" w:type="pct"/>
            <w:tcBorders>
              <w:top w:val="nil"/>
              <w:left w:val="nil"/>
              <w:bottom w:val="nil"/>
              <w:right w:val="nil"/>
            </w:tcBorders>
            <w:vAlign w:val="center"/>
            <w:tcPrChange w:id="861"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62" w:author="Jared Wright" w:date="2021-09-18T17:49:00Z">
                  <w:rPr>
                    <w:rFonts w:ascii="Times New Roman" w:hAnsi="Times New Roman" w:cs="Times New Roman"/>
                    <w:color w:val="000000"/>
                    <w:sz w:val="24"/>
                    <w:szCs w:val="24"/>
                  </w:rPr>
                </w:rPrChange>
              </w:rPr>
              <w:pPrChange w:id="863" w:author="Jared Wright" w:date="2021-09-18T17:49:00Z">
                <w:pPr>
                  <w:framePr w:hSpace="180" w:wrap="around" w:vAnchor="page" w:hAnchor="margin" w:y="1936"/>
                  <w:jc w:val="center"/>
                </w:pPr>
              </w:pPrChange>
            </w:pPr>
            <w:ins w:id="864" w:author="Jared Wright" w:date="2021-09-18T17:49:00Z">
              <w:r w:rsidRPr="007C3E96">
                <w:rPr>
                  <w:rFonts w:ascii="Times New Roman" w:hAnsi="Times New Roman" w:cs="Times New Roman"/>
                  <w:color w:val="000000"/>
                  <w:sz w:val="24"/>
                  <w:szCs w:val="24"/>
                  <w:rPrChange w:id="865" w:author="Jared Wright" w:date="2021-09-18T17:49:00Z">
                    <w:rPr>
                      <w:rFonts w:ascii="Calibri" w:hAnsi="Calibri" w:cs="Calibri"/>
                      <w:color w:val="000000"/>
                    </w:rPr>
                  </w:rPrChange>
                </w:rPr>
                <w:t>(0.195)</w:t>
              </w:r>
            </w:ins>
            <w:del w:id="866" w:author="Jared Wright" w:date="2021-09-18T17:42:00Z">
              <w:r w:rsidRPr="007C3E96" w:rsidDel="007E1B21">
                <w:rPr>
                  <w:rFonts w:ascii="Times New Roman" w:hAnsi="Times New Roman" w:cs="Times New Roman"/>
                  <w:color w:val="000000"/>
                  <w:sz w:val="24"/>
                  <w:szCs w:val="24"/>
                  <w:rPrChange w:id="867" w:author="Jared Wright" w:date="2021-09-18T17:49:00Z">
                    <w:rPr>
                      <w:rFonts w:ascii="Times New Roman" w:hAnsi="Times New Roman" w:cs="Times New Roman"/>
                      <w:color w:val="000000"/>
                      <w:sz w:val="24"/>
                      <w:szCs w:val="24"/>
                    </w:rPr>
                  </w:rPrChange>
                </w:rPr>
                <w:delText>(0.1090)</w:delText>
              </w:r>
            </w:del>
          </w:p>
        </w:tc>
        <w:tc>
          <w:tcPr>
            <w:tcW w:w="528" w:type="pct"/>
            <w:tcBorders>
              <w:top w:val="nil"/>
              <w:left w:val="nil"/>
              <w:bottom w:val="nil"/>
              <w:right w:val="nil"/>
            </w:tcBorders>
            <w:vAlign w:val="center"/>
            <w:tcPrChange w:id="868"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69" w:author="Jared Wright" w:date="2021-09-18T17:49:00Z">
                  <w:rPr>
                    <w:rFonts w:ascii="Times New Roman" w:hAnsi="Times New Roman" w:cs="Times New Roman"/>
                    <w:color w:val="000000"/>
                    <w:sz w:val="24"/>
                    <w:szCs w:val="24"/>
                  </w:rPr>
                </w:rPrChange>
              </w:rPr>
              <w:pPrChange w:id="870" w:author="Jared Wright" w:date="2021-09-18T17:49:00Z">
                <w:pPr>
                  <w:framePr w:hSpace="180" w:wrap="around" w:vAnchor="page" w:hAnchor="margin" w:y="1936"/>
                  <w:jc w:val="center"/>
                </w:pPr>
              </w:pPrChange>
            </w:pPr>
            <w:ins w:id="871" w:author="Jared Wright" w:date="2021-09-18T17:49:00Z">
              <w:r w:rsidRPr="007C3E96">
                <w:rPr>
                  <w:rFonts w:ascii="Times New Roman" w:hAnsi="Times New Roman" w:cs="Times New Roman"/>
                  <w:color w:val="000000"/>
                  <w:sz w:val="24"/>
                  <w:szCs w:val="24"/>
                  <w:rPrChange w:id="872" w:author="Jared Wright" w:date="2021-09-18T17:49:00Z">
                    <w:rPr>
                      <w:rFonts w:ascii="Calibri" w:hAnsi="Calibri" w:cs="Calibri"/>
                      <w:color w:val="000000"/>
                    </w:rPr>
                  </w:rPrChange>
                </w:rPr>
                <w:t>(0.215)</w:t>
              </w:r>
            </w:ins>
            <w:del w:id="873" w:author="Jared Wright" w:date="2021-09-18T17:42:00Z">
              <w:r w:rsidRPr="007C3E96" w:rsidDel="007E1B21">
                <w:rPr>
                  <w:rFonts w:ascii="Times New Roman" w:hAnsi="Times New Roman" w:cs="Times New Roman"/>
                  <w:color w:val="000000"/>
                  <w:sz w:val="24"/>
                  <w:szCs w:val="24"/>
                  <w:rPrChange w:id="874" w:author="Jared Wright" w:date="2021-09-18T17:49:00Z">
                    <w:rPr>
                      <w:rFonts w:ascii="Times New Roman" w:hAnsi="Times New Roman" w:cs="Times New Roman"/>
                      <w:color w:val="000000"/>
                      <w:sz w:val="24"/>
                      <w:szCs w:val="24"/>
                    </w:rPr>
                  </w:rPrChange>
                </w:rPr>
                <w:delText>(0.0923)</w:delText>
              </w:r>
            </w:del>
          </w:p>
        </w:tc>
        <w:tc>
          <w:tcPr>
            <w:tcW w:w="528" w:type="pct"/>
            <w:tcBorders>
              <w:top w:val="nil"/>
              <w:left w:val="nil"/>
              <w:bottom w:val="nil"/>
              <w:right w:val="nil"/>
            </w:tcBorders>
            <w:vAlign w:val="center"/>
            <w:tcPrChange w:id="875"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76" w:author="Jared Wright" w:date="2021-09-18T17:49:00Z">
                  <w:rPr>
                    <w:rFonts w:ascii="Times New Roman" w:hAnsi="Times New Roman" w:cs="Times New Roman"/>
                    <w:color w:val="000000"/>
                    <w:sz w:val="24"/>
                    <w:szCs w:val="24"/>
                  </w:rPr>
                </w:rPrChange>
              </w:rPr>
              <w:pPrChange w:id="877" w:author="Jared Wright" w:date="2021-09-18T17:49:00Z">
                <w:pPr>
                  <w:framePr w:hSpace="180" w:wrap="around" w:vAnchor="page" w:hAnchor="margin" w:y="1936"/>
                  <w:jc w:val="center"/>
                </w:pPr>
              </w:pPrChange>
            </w:pPr>
            <w:ins w:id="878" w:author="Jared Wright" w:date="2021-09-18T17:49:00Z">
              <w:r w:rsidRPr="007C3E96">
                <w:rPr>
                  <w:rFonts w:ascii="Times New Roman" w:hAnsi="Times New Roman" w:cs="Times New Roman"/>
                  <w:color w:val="000000"/>
                  <w:sz w:val="24"/>
                  <w:szCs w:val="24"/>
                  <w:rPrChange w:id="879" w:author="Jared Wright" w:date="2021-09-18T17:49:00Z">
                    <w:rPr>
                      <w:rFonts w:ascii="Calibri" w:hAnsi="Calibri" w:cs="Calibri"/>
                      <w:color w:val="000000"/>
                    </w:rPr>
                  </w:rPrChange>
                </w:rPr>
                <w:t>(0.107)</w:t>
              </w:r>
            </w:ins>
            <w:del w:id="880" w:author="Jared Wright" w:date="2021-09-18T17:42:00Z">
              <w:r w:rsidRPr="007C3E96" w:rsidDel="007E1B21">
                <w:rPr>
                  <w:rFonts w:ascii="Times New Roman" w:hAnsi="Times New Roman" w:cs="Times New Roman"/>
                  <w:color w:val="000000"/>
                  <w:sz w:val="24"/>
                  <w:szCs w:val="24"/>
                  <w:rPrChange w:id="881" w:author="Jared Wright" w:date="2021-09-18T17:49:00Z">
                    <w:rPr>
                      <w:rFonts w:ascii="Times New Roman" w:hAnsi="Times New Roman" w:cs="Times New Roman"/>
                      <w:color w:val="000000"/>
                      <w:sz w:val="24"/>
                      <w:szCs w:val="24"/>
                    </w:rPr>
                  </w:rPrChange>
                </w:rPr>
                <w:delText>(0.0475)</w:delText>
              </w:r>
            </w:del>
          </w:p>
        </w:tc>
        <w:tc>
          <w:tcPr>
            <w:tcW w:w="528" w:type="pct"/>
            <w:tcBorders>
              <w:top w:val="nil"/>
              <w:left w:val="nil"/>
              <w:bottom w:val="nil"/>
              <w:right w:val="nil"/>
            </w:tcBorders>
            <w:vAlign w:val="center"/>
            <w:tcPrChange w:id="882"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883" w:author="Jared Wright" w:date="2021-09-18T17:49:00Z">
                  <w:rPr>
                    <w:rFonts w:ascii="Times New Roman" w:hAnsi="Times New Roman" w:cs="Times New Roman"/>
                    <w:color w:val="000000"/>
                    <w:sz w:val="24"/>
                    <w:szCs w:val="24"/>
                  </w:rPr>
                </w:rPrChange>
              </w:rPr>
              <w:pPrChange w:id="884" w:author="Jared Wright" w:date="2021-09-18T17:49:00Z">
                <w:pPr>
                  <w:framePr w:hSpace="180" w:wrap="around" w:vAnchor="page" w:hAnchor="margin" w:y="1936"/>
                  <w:jc w:val="center"/>
                </w:pPr>
              </w:pPrChange>
            </w:pPr>
            <w:ins w:id="885" w:author="Jared Wright" w:date="2021-09-18T17:49:00Z">
              <w:r w:rsidRPr="007C3E96">
                <w:rPr>
                  <w:rFonts w:ascii="Times New Roman" w:hAnsi="Times New Roman" w:cs="Times New Roman"/>
                  <w:color w:val="000000"/>
                  <w:sz w:val="24"/>
                  <w:szCs w:val="24"/>
                  <w:rPrChange w:id="886" w:author="Jared Wright" w:date="2021-09-18T17:49:00Z">
                    <w:rPr>
                      <w:rFonts w:ascii="Calibri" w:hAnsi="Calibri" w:cs="Calibri"/>
                      <w:color w:val="000000"/>
                    </w:rPr>
                  </w:rPrChange>
                </w:rPr>
                <w:t>(0.542)</w:t>
              </w:r>
            </w:ins>
            <w:del w:id="887" w:author="Jared Wright" w:date="2021-09-18T17:42:00Z">
              <w:r w:rsidRPr="007C3E96" w:rsidDel="007E1B21">
                <w:rPr>
                  <w:rFonts w:ascii="Times New Roman" w:hAnsi="Times New Roman" w:cs="Times New Roman"/>
                  <w:color w:val="000000"/>
                  <w:sz w:val="24"/>
                  <w:szCs w:val="24"/>
                  <w:rPrChange w:id="888" w:author="Jared Wright" w:date="2021-09-18T17:49:00Z">
                    <w:rPr>
                      <w:rFonts w:ascii="Times New Roman" w:hAnsi="Times New Roman" w:cs="Times New Roman"/>
                      <w:color w:val="000000"/>
                      <w:sz w:val="24"/>
                      <w:szCs w:val="24"/>
                    </w:rPr>
                  </w:rPrChange>
                </w:rPr>
                <w:delText>(0.3463)</w:delText>
              </w:r>
            </w:del>
          </w:p>
        </w:tc>
      </w:tr>
      <w:tr w:rsidR="007C3E96" w:rsidRPr="004B0CB6" w:rsidTr="007C3E96">
        <w:trPr>
          <w:gridAfter w:val="1"/>
          <w:wAfter w:w="15" w:type="pct"/>
          <w:trHeight w:val="360"/>
          <w:trPrChange w:id="889" w:author="Jared Wright" w:date="2021-09-18T17:49:00Z">
            <w:trPr>
              <w:gridAfter w:val="1"/>
              <w:wAfter w:w="15" w:type="pct"/>
              <w:trHeight w:hRule="exact" w:val="432"/>
            </w:trPr>
          </w:trPrChange>
        </w:trPr>
        <w:tc>
          <w:tcPr>
            <w:tcW w:w="761" w:type="pct"/>
            <w:gridSpan w:val="2"/>
            <w:vMerge w:val="restart"/>
            <w:tcBorders>
              <w:top w:val="nil"/>
              <w:left w:val="nil"/>
              <w:right w:val="nil"/>
            </w:tcBorders>
            <w:vAlign w:val="center"/>
            <w:tcPrChange w:id="890" w:author="Jared Wright" w:date="2021-09-18T17:49:00Z">
              <w:tcPr>
                <w:tcW w:w="761" w:type="pct"/>
                <w:gridSpan w:val="2"/>
                <w:vMerge w:val="restart"/>
                <w:tcBorders>
                  <w:top w:val="nil"/>
                  <w:left w:val="nil"/>
                  <w:right w:val="nil"/>
                </w:tcBorders>
                <w:vAlign w:val="center"/>
              </w:tcPr>
            </w:tcPrChange>
          </w:tcPr>
          <w:p w:rsidR="007C3E96" w:rsidRPr="004B0CB6" w:rsidRDefault="007C3E96" w:rsidP="007C3E96">
            <w:pPr>
              <w:rPr>
                <w:rFonts w:ascii="Times New Roman" w:hAnsi="Times New Roman" w:cs="Times New Roman"/>
                <w:sz w:val="24"/>
                <w:szCs w:val="24"/>
              </w:rPr>
              <w:pPrChange w:id="891" w:author="Jared Wright" w:date="2021-09-18T17:39:00Z">
                <w:pPr>
                  <w:framePr w:hSpace="180" w:wrap="around" w:vAnchor="page" w:hAnchor="margin" w:y="1936"/>
                </w:pPr>
              </w:pPrChange>
            </w:pPr>
            <w:ins w:id="892" w:author="Jared Wright" w:date="2021-09-18T17:38:00Z">
              <w:r w:rsidRPr="004B0CB6">
                <w:rPr>
                  <w:rFonts w:ascii="Times New Roman" w:hAnsi="Times New Roman" w:cs="Times New Roman"/>
                  <w:sz w:val="24"/>
                  <w:szCs w:val="24"/>
                </w:rPr>
                <w:t>Log Base Year City Population</w:t>
              </w:r>
            </w:ins>
            <w:del w:id="893" w:author="Jared Wright" w:date="2021-09-18T17:38:00Z">
              <w:r w:rsidRPr="004B0CB6" w:rsidDel="00273C8C">
                <w:rPr>
                  <w:rFonts w:ascii="Times New Roman" w:hAnsi="Times New Roman" w:cs="Times New Roman"/>
                  <w:sz w:val="24"/>
                  <w:szCs w:val="24"/>
                </w:rPr>
                <w:delText>Log Base Year City Population</w:delText>
              </w:r>
            </w:del>
          </w:p>
        </w:tc>
        <w:tc>
          <w:tcPr>
            <w:tcW w:w="528" w:type="pct"/>
            <w:gridSpan w:val="2"/>
            <w:tcBorders>
              <w:top w:val="nil"/>
              <w:left w:val="nil"/>
              <w:bottom w:val="nil"/>
              <w:right w:val="nil"/>
            </w:tcBorders>
            <w:vAlign w:val="center"/>
            <w:tcPrChange w:id="894" w:author="Jared Wright" w:date="2021-09-18T17:49:00Z">
              <w:tcPr>
                <w:tcW w:w="528" w:type="pct"/>
                <w:gridSpan w:val="2"/>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895" w:author="Jared Wright" w:date="2021-09-18T17:42:00Z">
                  <w:rPr>
                    <w:rFonts w:ascii="Times New Roman" w:hAnsi="Times New Roman" w:cs="Times New Roman"/>
                    <w:color w:val="000000"/>
                    <w:sz w:val="24"/>
                    <w:szCs w:val="24"/>
                  </w:rPr>
                </w:rPrChange>
              </w:rPr>
              <w:pPrChange w:id="896" w:author="Jared Wright" w:date="2021-09-18T17:42:00Z">
                <w:pPr>
                  <w:framePr w:hSpace="180" w:wrap="around" w:vAnchor="page" w:hAnchor="margin" w:y="1936"/>
                  <w:jc w:val="center"/>
                </w:pPr>
              </w:pPrChange>
            </w:pPr>
            <w:ins w:id="897" w:author="Jared Wright" w:date="2021-09-18T17:41:00Z">
              <w:r w:rsidRPr="00045403">
                <w:rPr>
                  <w:rFonts w:ascii="Times New Roman" w:hAnsi="Times New Roman" w:cs="Times New Roman"/>
                  <w:color w:val="000000"/>
                  <w:sz w:val="24"/>
                  <w:szCs w:val="24"/>
                  <w:rPrChange w:id="898" w:author="Jared Wright" w:date="2021-09-18T17:42:00Z">
                    <w:rPr>
                      <w:rFonts w:ascii="Calibri" w:hAnsi="Calibri" w:cs="Calibri"/>
                      <w:color w:val="000000"/>
                    </w:rPr>
                  </w:rPrChange>
                </w:rPr>
                <w:t>2.225**</w:t>
              </w:r>
            </w:ins>
            <w:del w:id="899" w:author="Jared Wright" w:date="2021-09-18T17:41:00Z">
              <w:r w:rsidRPr="00045403" w:rsidDel="00FD46A7">
                <w:rPr>
                  <w:rFonts w:ascii="Times New Roman" w:hAnsi="Times New Roman" w:cs="Times New Roman"/>
                  <w:color w:val="000000"/>
                  <w:sz w:val="24"/>
                  <w:szCs w:val="24"/>
                  <w:rPrChange w:id="900" w:author="Jared Wright" w:date="2021-09-18T17:42:00Z">
                    <w:rPr>
                      <w:rFonts w:ascii="Times New Roman" w:hAnsi="Times New Roman" w:cs="Times New Roman"/>
                      <w:color w:val="000000"/>
                      <w:sz w:val="24"/>
                      <w:szCs w:val="24"/>
                    </w:rPr>
                  </w:rPrChange>
                </w:rPr>
                <w:delText>0.0599**</w:delText>
              </w:r>
            </w:del>
          </w:p>
        </w:tc>
        <w:tc>
          <w:tcPr>
            <w:tcW w:w="528" w:type="pct"/>
            <w:tcBorders>
              <w:top w:val="nil"/>
              <w:left w:val="nil"/>
              <w:bottom w:val="nil"/>
              <w:right w:val="nil"/>
            </w:tcBorders>
            <w:vAlign w:val="center"/>
            <w:tcPrChange w:id="901"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902" w:author="Jared Wright" w:date="2021-09-18T17:42:00Z">
                  <w:rPr>
                    <w:rFonts w:ascii="Times New Roman" w:hAnsi="Times New Roman" w:cs="Times New Roman"/>
                    <w:color w:val="000000"/>
                    <w:sz w:val="24"/>
                    <w:szCs w:val="24"/>
                  </w:rPr>
                </w:rPrChange>
              </w:rPr>
              <w:pPrChange w:id="903" w:author="Jared Wright" w:date="2021-09-18T17:42:00Z">
                <w:pPr>
                  <w:framePr w:hSpace="180" w:wrap="around" w:vAnchor="page" w:hAnchor="margin" w:y="1936"/>
                  <w:jc w:val="center"/>
                </w:pPr>
              </w:pPrChange>
            </w:pPr>
            <w:ins w:id="904" w:author="Jared Wright" w:date="2021-09-18T17:41:00Z">
              <w:r w:rsidRPr="00045403">
                <w:rPr>
                  <w:rFonts w:ascii="Times New Roman" w:hAnsi="Times New Roman" w:cs="Times New Roman"/>
                  <w:color w:val="000000"/>
                  <w:sz w:val="24"/>
                  <w:szCs w:val="24"/>
                  <w:rPrChange w:id="905" w:author="Jared Wright" w:date="2021-09-18T17:42:00Z">
                    <w:rPr>
                      <w:rFonts w:ascii="Calibri" w:hAnsi="Calibri" w:cs="Calibri"/>
                      <w:color w:val="000000"/>
                    </w:rPr>
                  </w:rPrChange>
                </w:rPr>
                <w:t>0.771**</w:t>
              </w:r>
            </w:ins>
            <w:del w:id="906" w:author="Jared Wright" w:date="2021-09-18T17:41:00Z">
              <w:r w:rsidRPr="00045403" w:rsidDel="00FD46A7">
                <w:rPr>
                  <w:rFonts w:ascii="Times New Roman" w:hAnsi="Times New Roman" w:cs="Times New Roman"/>
                  <w:color w:val="000000"/>
                  <w:sz w:val="24"/>
                  <w:szCs w:val="24"/>
                  <w:rPrChange w:id="907" w:author="Jared Wright" w:date="2021-09-18T17:42:00Z">
                    <w:rPr>
                      <w:rFonts w:ascii="Times New Roman" w:hAnsi="Times New Roman" w:cs="Times New Roman"/>
                      <w:color w:val="000000"/>
                      <w:sz w:val="24"/>
                      <w:szCs w:val="24"/>
                    </w:rPr>
                  </w:rPrChange>
                </w:rPr>
                <w:delText>0.0784**</w:delText>
              </w:r>
            </w:del>
          </w:p>
        </w:tc>
        <w:tc>
          <w:tcPr>
            <w:tcW w:w="528" w:type="pct"/>
            <w:tcBorders>
              <w:top w:val="nil"/>
              <w:left w:val="nil"/>
              <w:bottom w:val="nil"/>
              <w:right w:val="nil"/>
            </w:tcBorders>
            <w:vAlign w:val="center"/>
            <w:tcPrChange w:id="908"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909" w:author="Jared Wright" w:date="2021-09-18T17:42:00Z">
                  <w:rPr>
                    <w:rFonts w:ascii="Times New Roman" w:hAnsi="Times New Roman" w:cs="Times New Roman"/>
                    <w:color w:val="000000"/>
                    <w:sz w:val="24"/>
                    <w:szCs w:val="24"/>
                  </w:rPr>
                </w:rPrChange>
              </w:rPr>
              <w:pPrChange w:id="910" w:author="Jared Wright" w:date="2021-09-18T17:42:00Z">
                <w:pPr>
                  <w:framePr w:hSpace="180" w:wrap="around" w:vAnchor="page" w:hAnchor="margin" w:y="1936"/>
                  <w:jc w:val="center"/>
                </w:pPr>
              </w:pPrChange>
            </w:pPr>
            <w:ins w:id="911" w:author="Jared Wright" w:date="2021-09-18T17:41:00Z">
              <w:r w:rsidRPr="00045403">
                <w:rPr>
                  <w:rFonts w:ascii="Times New Roman" w:hAnsi="Times New Roman" w:cs="Times New Roman"/>
                  <w:color w:val="000000"/>
                  <w:sz w:val="24"/>
                  <w:szCs w:val="24"/>
                  <w:rPrChange w:id="912" w:author="Jared Wright" w:date="2021-09-18T17:42:00Z">
                    <w:rPr>
                      <w:rFonts w:ascii="Calibri" w:hAnsi="Calibri" w:cs="Calibri"/>
                      <w:color w:val="000000"/>
                    </w:rPr>
                  </w:rPrChange>
                </w:rPr>
                <w:t>0.454**</w:t>
              </w:r>
            </w:ins>
            <w:del w:id="913" w:author="Jared Wright" w:date="2021-09-18T17:41:00Z">
              <w:r w:rsidRPr="00045403" w:rsidDel="00FD46A7">
                <w:rPr>
                  <w:rFonts w:ascii="Times New Roman" w:hAnsi="Times New Roman" w:cs="Times New Roman"/>
                  <w:color w:val="000000"/>
                  <w:sz w:val="24"/>
                  <w:szCs w:val="24"/>
                  <w:rPrChange w:id="914" w:author="Jared Wright" w:date="2021-09-18T17:42:00Z">
                    <w:rPr>
                      <w:rFonts w:ascii="Times New Roman" w:hAnsi="Times New Roman" w:cs="Times New Roman"/>
                      <w:color w:val="000000"/>
                      <w:sz w:val="24"/>
                      <w:szCs w:val="24"/>
                    </w:rPr>
                  </w:rPrChange>
                </w:rPr>
                <w:delText>0.0131</w:delText>
              </w:r>
            </w:del>
          </w:p>
        </w:tc>
        <w:tc>
          <w:tcPr>
            <w:tcW w:w="528" w:type="pct"/>
            <w:tcBorders>
              <w:top w:val="nil"/>
              <w:left w:val="nil"/>
              <w:bottom w:val="nil"/>
              <w:right w:val="nil"/>
            </w:tcBorders>
            <w:vAlign w:val="center"/>
            <w:tcPrChange w:id="915"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916" w:author="Jared Wright" w:date="2021-09-18T17:42:00Z">
                  <w:rPr>
                    <w:rFonts w:ascii="Times New Roman" w:hAnsi="Times New Roman" w:cs="Times New Roman"/>
                    <w:color w:val="000000"/>
                    <w:sz w:val="24"/>
                    <w:szCs w:val="24"/>
                  </w:rPr>
                </w:rPrChange>
              </w:rPr>
              <w:pPrChange w:id="917" w:author="Jared Wright" w:date="2021-09-18T17:42:00Z">
                <w:pPr>
                  <w:framePr w:hSpace="180" w:wrap="around" w:vAnchor="page" w:hAnchor="margin" w:y="1936"/>
                  <w:jc w:val="center"/>
                </w:pPr>
              </w:pPrChange>
            </w:pPr>
            <w:ins w:id="918" w:author="Jared Wright" w:date="2021-09-18T17:41:00Z">
              <w:r w:rsidRPr="00045403">
                <w:rPr>
                  <w:rFonts w:ascii="Times New Roman" w:hAnsi="Times New Roman" w:cs="Times New Roman"/>
                  <w:color w:val="000000"/>
                  <w:sz w:val="24"/>
                  <w:szCs w:val="24"/>
                  <w:rPrChange w:id="919" w:author="Jared Wright" w:date="2021-09-18T17:42:00Z">
                    <w:rPr>
                      <w:rFonts w:ascii="Calibri" w:hAnsi="Calibri" w:cs="Calibri"/>
                      <w:color w:val="000000"/>
                    </w:rPr>
                  </w:rPrChange>
                </w:rPr>
                <w:t>-0.029</w:t>
              </w:r>
            </w:ins>
            <w:del w:id="920" w:author="Jared Wright" w:date="2021-09-18T17:41:00Z">
              <w:r w:rsidRPr="00045403" w:rsidDel="00FD46A7">
                <w:rPr>
                  <w:rFonts w:ascii="Times New Roman" w:hAnsi="Times New Roman" w:cs="Times New Roman"/>
                  <w:color w:val="000000"/>
                  <w:sz w:val="24"/>
                  <w:szCs w:val="24"/>
                  <w:rPrChange w:id="921" w:author="Jared Wright" w:date="2021-09-18T17:42:00Z">
                    <w:rPr>
                      <w:rFonts w:ascii="Times New Roman" w:hAnsi="Times New Roman" w:cs="Times New Roman"/>
                      <w:color w:val="000000"/>
                      <w:sz w:val="24"/>
                      <w:szCs w:val="24"/>
                    </w:rPr>
                  </w:rPrChange>
                </w:rPr>
                <w:delText>-0.0179</w:delText>
              </w:r>
            </w:del>
          </w:p>
        </w:tc>
        <w:tc>
          <w:tcPr>
            <w:tcW w:w="528" w:type="pct"/>
            <w:tcBorders>
              <w:top w:val="nil"/>
              <w:left w:val="nil"/>
              <w:bottom w:val="nil"/>
              <w:right w:val="nil"/>
            </w:tcBorders>
            <w:vAlign w:val="center"/>
            <w:tcPrChange w:id="922"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923" w:author="Jared Wright" w:date="2021-09-18T17:49:00Z">
                  <w:rPr>
                    <w:rFonts w:ascii="Times New Roman" w:hAnsi="Times New Roman" w:cs="Times New Roman"/>
                    <w:color w:val="000000"/>
                    <w:sz w:val="24"/>
                    <w:szCs w:val="24"/>
                  </w:rPr>
                </w:rPrChange>
              </w:rPr>
              <w:pPrChange w:id="924" w:author="Jared Wright" w:date="2021-09-18T17:49:00Z">
                <w:pPr>
                  <w:framePr w:hSpace="180" w:wrap="around" w:vAnchor="page" w:hAnchor="margin" w:y="1936"/>
                  <w:jc w:val="center"/>
                </w:pPr>
              </w:pPrChange>
            </w:pPr>
            <w:ins w:id="925" w:author="Jared Wright" w:date="2021-09-18T17:49:00Z">
              <w:r w:rsidRPr="007C3E96">
                <w:rPr>
                  <w:rFonts w:ascii="Times New Roman" w:hAnsi="Times New Roman" w:cs="Times New Roman"/>
                  <w:color w:val="000000"/>
                  <w:sz w:val="24"/>
                  <w:szCs w:val="24"/>
                  <w:rPrChange w:id="926" w:author="Jared Wright" w:date="2021-09-18T17:49:00Z">
                    <w:rPr>
                      <w:rFonts w:ascii="Calibri" w:hAnsi="Calibri" w:cs="Calibri"/>
                      <w:color w:val="000000"/>
                    </w:rPr>
                  </w:rPrChange>
                </w:rPr>
                <w:t>-2.298**</w:t>
              </w:r>
            </w:ins>
            <w:del w:id="927" w:author="Jared Wright" w:date="2021-09-18T17:42:00Z">
              <w:r w:rsidRPr="007C3E96" w:rsidDel="007E1B21">
                <w:rPr>
                  <w:rFonts w:ascii="Times New Roman" w:hAnsi="Times New Roman" w:cs="Times New Roman"/>
                  <w:color w:val="000000"/>
                  <w:sz w:val="24"/>
                  <w:szCs w:val="24"/>
                  <w:rPrChange w:id="928" w:author="Jared Wright" w:date="2021-09-18T17:49:00Z">
                    <w:rPr>
                      <w:rFonts w:ascii="Times New Roman" w:hAnsi="Times New Roman" w:cs="Times New Roman"/>
                      <w:color w:val="000000"/>
                      <w:sz w:val="24"/>
                      <w:szCs w:val="24"/>
                    </w:rPr>
                  </w:rPrChange>
                </w:rPr>
                <w:delText>0.0240**</w:delText>
              </w:r>
            </w:del>
          </w:p>
        </w:tc>
        <w:tc>
          <w:tcPr>
            <w:tcW w:w="528" w:type="pct"/>
            <w:tcBorders>
              <w:top w:val="nil"/>
              <w:left w:val="nil"/>
              <w:bottom w:val="nil"/>
              <w:right w:val="nil"/>
            </w:tcBorders>
            <w:vAlign w:val="center"/>
            <w:tcPrChange w:id="929"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930" w:author="Jared Wright" w:date="2021-09-18T17:49:00Z">
                  <w:rPr>
                    <w:rFonts w:ascii="Times New Roman" w:hAnsi="Times New Roman" w:cs="Times New Roman"/>
                    <w:color w:val="000000"/>
                    <w:sz w:val="24"/>
                    <w:szCs w:val="24"/>
                  </w:rPr>
                </w:rPrChange>
              </w:rPr>
              <w:pPrChange w:id="931" w:author="Jared Wright" w:date="2021-09-18T17:49:00Z">
                <w:pPr>
                  <w:framePr w:hSpace="180" w:wrap="around" w:vAnchor="page" w:hAnchor="margin" w:y="1936"/>
                  <w:jc w:val="center"/>
                </w:pPr>
              </w:pPrChange>
            </w:pPr>
            <w:ins w:id="932" w:author="Jared Wright" w:date="2021-09-18T17:49:00Z">
              <w:r w:rsidRPr="007C3E96">
                <w:rPr>
                  <w:rFonts w:ascii="Times New Roman" w:hAnsi="Times New Roman" w:cs="Times New Roman"/>
                  <w:color w:val="000000"/>
                  <w:sz w:val="24"/>
                  <w:szCs w:val="24"/>
                  <w:rPrChange w:id="933" w:author="Jared Wright" w:date="2021-09-18T17:49:00Z">
                    <w:rPr>
                      <w:rFonts w:ascii="Calibri" w:hAnsi="Calibri" w:cs="Calibri"/>
                      <w:color w:val="000000"/>
                    </w:rPr>
                  </w:rPrChange>
                </w:rPr>
                <w:t>-1.057**</w:t>
              </w:r>
            </w:ins>
            <w:del w:id="934" w:author="Jared Wright" w:date="2021-09-18T17:42:00Z">
              <w:r w:rsidRPr="007C3E96" w:rsidDel="007E1B21">
                <w:rPr>
                  <w:rFonts w:ascii="Times New Roman" w:hAnsi="Times New Roman" w:cs="Times New Roman"/>
                  <w:color w:val="000000"/>
                  <w:sz w:val="24"/>
                  <w:szCs w:val="24"/>
                  <w:rPrChange w:id="935" w:author="Jared Wright" w:date="2021-09-18T17:49:00Z">
                    <w:rPr>
                      <w:rFonts w:ascii="Times New Roman" w:hAnsi="Times New Roman" w:cs="Times New Roman"/>
                      <w:color w:val="000000"/>
                      <w:sz w:val="24"/>
                      <w:szCs w:val="24"/>
                    </w:rPr>
                  </w:rPrChange>
                </w:rPr>
                <w:delText>0.0074</w:delText>
              </w:r>
            </w:del>
          </w:p>
        </w:tc>
        <w:tc>
          <w:tcPr>
            <w:tcW w:w="528" w:type="pct"/>
            <w:tcBorders>
              <w:top w:val="nil"/>
              <w:left w:val="nil"/>
              <w:bottom w:val="nil"/>
              <w:right w:val="nil"/>
            </w:tcBorders>
            <w:vAlign w:val="center"/>
            <w:tcPrChange w:id="936"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937" w:author="Jared Wright" w:date="2021-09-18T17:49:00Z">
                  <w:rPr>
                    <w:rFonts w:ascii="Times New Roman" w:hAnsi="Times New Roman" w:cs="Times New Roman"/>
                    <w:color w:val="000000"/>
                    <w:sz w:val="24"/>
                    <w:szCs w:val="24"/>
                  </w:rPr>
                </w:rPrChange>
              </w:rPr>
              <w:pPrChange w:id="938" w:author="Jared Wright" w:date="2021-09-18T17:49:00Z">
                <w:pPr>
                  <w:framePr w:hSpace="180" w:wrap="around" w:vAnchor="page" w:hAnchor="margin" w:y="1936"/>
                  <w:jc w:val="center"/>
                </w:pPr>
              </w:pPrChange>
            </w:pPr>
            <w:ins w:id="939" w:author="Jared Wright" w:date="2021-09-18T17:49:00Z">
              <w:r w:rsidRPr="007C3E96">
                <w:rPr>
                  <w:rFonts w:ascii="Times New Roman" w:hAnsi="Times New Roman" w:cs="Times New Roman"/>
                  <w:color w:val="000000"/>
                  <w:sz w:val="24"/>
                  <w:szCs w:val="24"/>
                  <w:rPrChange w:id="940" w:author="Jared Wright" w:date="2021-09-18T17:49:00Z">
                    <w:rPr>
                      <w:rFonts w:ascii="Calibri" w:hAnsi="Calibri" w:cs="Calibri"/>
                      <w:color w:val="000000"/>
                    </w:rPr>
                  </w:rPrChange>
                </w:rPr>
                <w:t>-1.182**</w:t>
              </w:r>
            </w:ins>
            <w:del w:id="941" w:author="Jared Wright" w:date="2021-09-18T17:42:00Z">
              <w:r w:rsidRPr="007C3E96" w:rsidDel="007E1B21">
                <w:rPr>
                  <w:rFonts w:ascii="Times New Roman" w:hAnsi="Times New Roman" w:cs="Times New Roman"/>
                  <w:color w:val="000000"/>
                  <w:sz w:val="24"/>
                  <w:szCs w:val="24"/>
                  <w:rPrChange w:id="942" w:author="Jared Wright" w:date="2021-09-18T17:49:00Z">
                    <w:rPr>
                      <w:rFonts w:ascii="Times New Roman" w:hAnsi="Times New Roman" w:cs="Times New Roman"/>
                      <w:color w:val="000000"/>
                      <w:sz w:val="24"/>
                      <w:szCs w:val="24"/>
                    </w:rPr>
                  </w:rPrChange>
                </w:rPr>
                <w:delText>0.0397**</w:delText>
              </w:r>
            </w:del>
          </w:p>
        </w:tc>
        <w:tc>
          <w:tcPr>
            <w:tcW w:w="528" w:type="pct"/>
            <w:tcBorders>
              <w:top w:val="nil"/>
              <w:left w:val="nil"/>
              <w:bottom w:val="nil"/>
              <w:right w:val="nil"/>
            </w:tcBorders>
            <w:vAlign w:val="center"/>
            <w:tcPrChange w:id="943"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944" w:author="Jared Wright" w:date="2021-09-18T17:49:00Z">
                  <w:rPr>
                    <w:rFonts w:ascii="Times New Roman" w:hAnsi="Times New Roman" w:cs="Times New Roman"/>
                    <w:color w:val="000000"/>
                    <w:sz w:val="24"/>
                    <w:szCs w:val="24"/>
                  </w:rPr>
                </w:rPrChange>
              </w:rPr>
              <w:pPrChange w:id="945" w:author="Jared Wright" w:date="2021-09-18T17:49:00Z">
                <w:pPr>
                  <w:framePr w:hSpace="180" w:wrap="around" w:vAnchor="page" w:hAnchor="margin" w:y="1936"/>
                  <w:jc w:val="center"/>
                </w:pPr>
              </w:pPrChange>
            </w:pPr>
            <w:ins w:id="946" w:author="Jared Wright" w:date="2021-09-18T17:49:00Z">
              <w:r w:rsidRPr="007C3E96">
                <w:rPr>
                  <w:rFonts w:ascii="Times New Roman" w:hAnsi="Times New Roman" w:cs="Times New Roman"/>
                  <w:color w:val="000000"/>
                  <w:sz w:val="24"/>
                  <w:szCs w:val="24"/>
                  <w:rPrChange w:id="947" w:author="Jared Wright" w:date="2021-09-18T17:49:00Z">
                    <w:rPr>
                      <w:rFonts w:ascii="Calibri" w:hAnsi="Calibri" w:cs="Calibri"/>
                      <w:color w:val="000000"/>
                    </w:rPr>
                  </w:rPrChange>
                </w:rPr>
                <w:t>-0.967**</w:t>
              </w:r>
            </w:ins>
            <w:del w:id="948" w:author="Jared Wright" w:date="2021-09-18T17:42:00Z">
              <w:r w:rsidRPr="007C3E96" w:rsidDel="007E1B21">
                <w:rPr>
                  <w:rFonts w:ascii="Times New Roman" w:hAnsi="Times New Roman" w:cs="Times New Roman"/>
                  <w:color w:val="000000"/>
                  <w:sz w:val="24"/>
                  <w:szCs w:val="24"/>
                  <w:rPrChange w:id="949" w:author="Jared Wright" w:date="2021-09-18T17:49:00Z">
                    <w:rPr>
                      <w:rFonts w:ascii="Times New Roman" w:hAnsi="Times New Roman" w:cs="Times New Roman"/>
                      <w:color w:val="000000"/>
                      <w:sz w:val="24"/>
                      <w:szCs w:val="24"/>
                    </w:rPr>
                  </w:rPrChange>
                </w:rPr>
                <w:delText>0.0290</w:delText>
              </w:r>
            </w:del>
          </w:p>
        </w:tc>
      </w:tr>
      <w:tr w:rsidR="007C3E96" w:rsidRPr="004B0CB6" w:rsidTr="007C3E96">
        <w:trPr>
          <w:gridAfter w:val="1"/>
          <w:wAfter w:w="15" w:type="pct"/>
          <w:trHeight w:val="360"/>
          <w:trPrChange w:id="950" w:author="Jared Wright" w:date="2021-09-18T17:49:00Z">
            <w:trPr>
              <w:gridAfter w:val="1"/>
              <w:wAfter w:w="15" w:type="pct"/>
              <w:trHeight w:hRule="exact" w:val="288"/>
            </w:trPr>
          </w:trPrChange>
        </w:trPr>
        <w:tc>
          <w:tcPr>
            <w:tcW w:w="761" w:type="pct"/>
            <w:gridSpan w:val="2"/>
            <w:vMerge/>
            <w:tcBorders>
              <w:left w:val="nil"/>
              <w:bottom w:val="nil"/>
              <w:right w:val="nil"/>
            </w:tcBorders>
            <w:vAlign w:val="center"/>
            <w:tcPrChange w:id="951" w:author="Jared Wright" w:date="2021-09-18T17:49:00Z">
              <w:tcPr>
                <w:tcW w:w="761" w:type="pct"/>
                <w:gridSpan w:val="2"/>
                <w:vMerge/>
                <w:tcBorders>
                  <w:left w:val="nil"/>
                  <w:bottom w:val="nil"/>
                  <w:right w:val="nil"/>
                </w:tcBorders>
                <w:vAlign w:val="center"/>
              </w:tcPr>
            </w:tcPrChange>
          </w:tcPr>
          <w:p w:rsidR="007C3E96" w:rsidRPr="004B0CB6" w:rsidRDefault="007C3E96" w:rsidP="007C3E96">
            <w:pPr>
              <w:rPr>
                <w:rFonts w:ascii="Times New Roman" w:hAnsi="Times New Roman" w:cs="Times New Roman"/>
                <w:sz w:val="24"/>
                <w:szCs w:val="24"/>
              </w:rPr>
              <w:pPrChange w:id="952" w:author="Jared Wright" w:date="2021-09-18T17:39:00Z">
                <w:pPr>
                  <w:framePr w:hSpace="180" w:wrap="around" w:vAnchor="page" w:hAnchor="margin" w:y="1936"/>
                </w:pPr>
              </w:pPrChange>
            </w:pPr>
          </w:p>
        </w:tc>
        <w:tc>
          <w:tcPr>
            <w:tcW w:w="528" w:type="pct"/>
            <w:gridSpan w:val="2"/>
            <w:tcBorders>
              <w:top w:val="nil"/>
              <w:left w:val="nil"/>
              <w:bottom w:val="nil"/>
              <w:right w:val="nil"/>
            </w:tcBorders>
            <w:vAlign w:val="center"/>
            <w:tcPrChange w:id="953" w:author="Jared Wright" w:date="2021-09-18T17:49:00Z">
              <w:tcPr>
                <w:tcW w:w="528" w:type="pct"/>
                <w:gridSpan w:val="2"/>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954" w:author="Jared Wright" w:date="2021-09-18T17:42:00Z">
                  <w:rPr>
                    <w:rFonts w:ascii="Times New Roman" w:hAnsi="Times New Roman" w:cs="Times New Roman"/>
                    <w:color w:val="000000"/>
                    <w:sz w:val="24"/>
                    <w:szCs w:val="24"/>
                  </w:rPr>
                </w:rPrChange>
              </w:rPr>
              <w:pPrChange w:id="955" w:author="Jared Wright" w:date="2021-09-18T17:42:00Z">
                <w:pPr>
                  <w:framePr w:hSpace="180" w:wrap="around" w:vAnchor="page" w:hAnchor="margin" w:y="1936"/>
                  <w:jc w:val="center"/>
                </w:pPr>
              </w:pPrChange>
            </w:pPr>
            <w:ins w:id="956" w:author="Jared Wright" w:date="2021-09-18T17:41:00Z">
              <w:r w:rsidRPr="00045403">
                <w:rPr>
                  <w:rFonts w:ascii="Times New Roman" w:hAnsi="Times New Roman" w:cs="Times New Roman"/>
                  <w:color w:val="000000"/>
                  <w:sz w:val="24"/>
                  <w:szCs w:val="24"/>
                  <w:rPrChange w:id="957" w:author="Jared Wright" w:date="2021-09-18T17:42:00Z">
                    <w:rPr>
                      <w:rFonts w:ascii="Calibri" w:hAnsi="Calibri" w:cs="Calibri"/>
                      <w:color w:val="000000"/>
                    </w:rPr>
                  </w:rPrChange>
                </w:rPr>
                <w:t>(0.132)</w:t>
              </w:r>
            </w:ins>
            <w:del w:id="958" w:author="Jared Wright" w:date="2021-09-18T17:41:00Z">
              <w:r w:rsidRPr="00045403" w:rsidDel="00FD46A7">
                <w:rPr>
                  <w:rFonts w:ascii="Times New Roman" w:hAnsi="Times New Roman" w:cs="Times New Roman"/>
                  <w:color w:val="000000"/>
                  <w:sz w:val="24"/>
                  <w:szCs w:val="24"/>
                  <w:rPrChange w:id="959" w:author="Jared Wright" w:date="2021-09-18T17:42:00Z">
                    <w:rPr>
                      <w:rFonts w:ascii="Times New Roman" w:hAnsi="Times New Roman" w:cs="Times New Roman"/>
                      <w:color w:val="000000"/>
                      <w:sz w:val="24"/>
                      <w:szCs w:val="24"/>
                    </w:rPr>
                  </w:rPrChange>
                </w:rPr>
                <w:delText>(0.0095)</w:delText>
              </w:r>
            </w:del>
          </w:p>
        </w:tc>
        <w:tc>
          <w:tcPr>
            <w:tcW w:w="528" w:type="pct"/>
            <w:tcBorders>
              <w:top w:val="nil"/>
              <w:left w:val="nil"/>
              <w:bottom w:val="nil"/>
              <w:right w:val="nil"/>
            </w:tcBorders>
            <w:vAlign w:val="center"/>
            <w:tcPrChange w:id="960"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961" w:author="Jared Wright" w:date="2021-09-18T17:42:00Z">
                  <w:rPr>
                    <w:rFonts w:ascii="Times New Roman" w:hAnsi="Times New Roman" w:cs="Times New Roman"/>
                    <w:color w:val="000000"/>
                    <w:sz w:val="24"/>
                    <w:szCs w:val="24"/>
                  </w:rPr>
                </w:rPrChange>
              </w:rPr>
              <w:pPrChange w:id="962" w:author="Jared Wright" w:date="2021-09-18T17:42:00Z">
                <w:pPr>
                  <w:framePr w:hSpace="180" w:wrap="around" w:vAnchor="page" w:hAnchor="margin" w:y="1936"/>
                  <w:jc w:val="center"/>
                </w:pPr>
              </w:pPrChange>
            </w:pPr>
            <w:ins w:id="963" w:author="Jared Wright" w:date="2021-09-18T17:41:00Z">
              <w:r w:rsidRPr="00045403">
                <w:rPr>
                  <w:rFonts w:ascii="Times New Roman" w:hAnsi="Times New Roman" w:cs="Times New Roman"/>
                  <w:color w:val="000000"/>
                  <w:sz w:val="24"/>
                  <w:szCs w:val="24"/>
                  <w:rPrChange w:id="964" w:author="Jared Wright" w:date="2021-09-18T17:42:00Z">
                    <w:rPr>
                      <w:rFonts w:ascii="Calibri" w:hAnsi="Calibri" w:cs="Calibri"/>
                      <w:color w:val="000000"/>
                    </w:rPr>
                  </w:rPrChange>
                </w:rPr>
                <w:t>(0.092)</w:t>
              </w:r>
            </w:ins>
            <w:del w:id="965" w:author="Jared Wright" w:date="2021-09-18T17:41:00Z">
              <w:r w:rsidRPr="00045403" w:rsidDel="00FD46A7">
                <w:rPr>
                  <w:rFonts w:ascii="Times New Roman" w:hAnsi="Times New Roman" w:cs="Times New Roman"/>
                  <w:color w:val="000000"/>
                  <w:sz w:val="24"/>
                  <w:szCs w:val="24"/>
                  <w:rPrChange w:id="966" w:author="Jared Wright" w:date="2021-09-18T17:42:00Z">
                    <w:rPr>
                      <w:rFonts w:ascii="Times New Roman" w:hAnsi="Times New Roman" w:cs="Times New Roman"/>
                      <w:color w:val="000000"/>
                      <w:sz w:val="24"/>
                      <w:szCs w:val="24"/>
                    </w:rPr>
                  </w:rPrChange>
                </w:rPr>
                <w:delText>(0.0169)</w:delText>
              </w:r>
            </w:del>
          </w:p>
        </w:tc>
        <w:tc>
          <w:tcPr>
            <w:tcW w:w="528" w:type="pct"/>
            <w:tcBorders>
              <w:top w:val="nil"/>
              <w:left w:val="nil"/>
              <w:bottom w:val="nil"/>
              <w:right w:val="nil"/>
            </w:tcBorders>
            <w:vAlign w:val="center"/>
            <w:tcPrChange w:id="967"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968" w:author="Jared Wright" w:date="2021-09-18T17:42:00Z">
                  <w:rPr>
                    <w:rFonts w:ascii="Times New Roman" w:hAnsi="Times New Roman" w:cs="Times New Roman"/>
                    <w:color w:val="000000"/>
                    <w:sz w:val="24"/>
                    <w:szCs w:val="24"/>
                  </w:rPr>
                </w:rPrChange>
              </w:rPr>
              <w:pPrChange w:id="969" w:author="Jared Wright" w:date="2021-09-18T17:42:00Z">
                <w:pPr>
                  <w:framePr w:hSpace="180" w:wrap="around" w:vAnchor="page" w:hAnchor="margin" w:y="1936"/>
                  <w:jc w:val="center"/>
                </w:pPr>
              </w:pPrChange>
            </w:pPr>
            <w:ins w:id="970" w:author="Jared Wright" w:date="2021-09-18T17:41:00Z">
              <w:r w:rsidRPr="00045403">
                <w:rPr>
                  <w:rFonts w:ascii="Times New Roman" w:hAnsi="Times New Roman" w:cs="Times New Roman"/>
                  <w:color w:val="000000"/>
                  <w:sz w:val="24"/>
                  <w:szCs w:val="24"/>
                  <w:rPrChange w:id="971" w:author="Jared Wright" w:date="2021-09-18T17:42:00Z">
                    <w:rPr>
                      <w:rFonts w:ascii="Calibri" w:hAnsi="Calibri" w:cs="Calibri"/>
                      <w:color w:val="000000"/>
                    </w:rPr>
                  </w:rPrChange>
                </w:rPr>
                <w:t>(0.091)</w:t>
              </w:r>
            </w:ins>
            <w:del w:id="972" w:author="Jared Wright" w:date="2021-09-18T17:41:00Z">
              <w:r w:rsidRPr="00045403" w:rsidDel="00FD46A7">
                <w:rPr>
                  <w:rFonts w:ascii="Times New Roman" w:hAnsi="Times New Roman" w:cs="Times New Roman"/>
                  <w:color w:val="000000"/>
                  <w:sz w:val="24"/>
                  <w:szCs w:val="24"/>
                  <w:rPrChange w:id="973" w:author="Jared Wright" w:date="2021-09-18T17:42:00Z">
                    <w:rPr>
                      <w:rFonts w:ascii="Times New Roman" w:hAnsi="Times New Roman" w:cs="Times New Roman"/>
                      <w:color w:val="000000"/>
                      <w:sz w:val="24"/>
                      <w:szCs w:val="24"/>
                    </w:rPr>
                  </w:rPrChange>
                </w:rPr>
                <w:delText>(0.0162)</w:delText>
              </w:r>
            </w:del>
          </w:p>
        </w:tc>
        <w:tc>
          <w:tcPr>
            <w:tcW w:w="528" w:type="pct"/>
            <w:tcBorders>
              <w:top w:val="nil"/>
              <w:left w:val="nil"/>
              <w:bottom w:val="nil"/>
              <w:right w:val="nil"/>
            </w:tcBorders>
            <w:vAlign w:val="center"/>
            <w:tcPrChange w:id="974"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975" w:author="Jared Wright" w:date="2021-09-18T17:42:00Z">
                  <w:rPr>
                    <w:rFonts w:ascii="Times New Roman" w:hAnsi="Times New Roman" w:cs="Times New Roman"/>
                    <w:color w:val="000000"/>
                    <w:sz w:val="24"/>
                    <w:szCs w:val="24"/>
                  </w:rPr>
                </w:rPrChange>
              </w:rPr>
              <w:pPrChange w:id="976" w:author="Jared Wright" w:date="2021-09-18T17:42:00Z">
                <w:pPr>
                  <w:framePr w:hSpace="180" w:wrap="around" w:vAnchor="page" w:hAnchor="margin" w:y="1936"/>
                  <w:jc w:val="center"/>
                </w:pPr>
              </w:pPrChange>
            </w:pPr>
            <w:ins w:id="977" w:author="Jared Wright" w:date="2021-09-18T17:41:00Z">
              <w:r w:rsidRPr="00045403">
                <w:rPr>
                  <w:rFonts w:ascii="Times New Roman" w:hAnsi="Times New Roman" w:cs="Times New Roman"/>
                  <w:color w:val="000000"/>
                  <w:sz w:val="24"/>
                  <w:szCs w:val="24"/>
                  <w:rPrChange w:id="978" w:author="Jared Wright" w:date="2021-09-18T17:42:00Z">
                    <w:rPr>
                      <w:rFonts w:ascii="Calibri" w:hAnsi="Calibri" w:cs="Calibri"/>
                      <w:color w:val="000000"/>
                    </w:rPr>
                  </w:rPrChange>
                </w:rPr>
                <w:t>(0.124)</w:t>
              </w:r>
            </w:ins>
            <w:del w:id="979" w:author="Jared Wright" w:date="2021-09-18T17:41:00Z">
              <w:r w:rsidRPr="00045403" w:rsidDel="00FD46A7">
                <w:rPr>
                  <w:rFonts w:ascii="Times New Roman" w:hAnsi="Times New Roman" w:cs="Times New Roman"/>
                  <w:color w:val="000000"/>
                  <w:sz w:val="24"/>
                  <w:szCs w:val="24"/>
                  <w:rPrChange w:id="980" w:author="Jared Wright" w:date="2021-09-18T17:42:00Z">
                    <w:rPr>
                      <w:rFonts w:ascii="Times New Roman" w:hAnsi="Times New Roman" w:cs="Times New Roman"/>
                      <w:color w:val="000000"/>
                      <w:sz w:val="24"/>
                      <w:szCs w:val="24"/>
                    </w:rPr>
                  </w:rPrChange>
                </w:rPr>
                <w:delText>(0.0274)</w:delText>
              </w:r>
            </w:del>
          </w:p>
        </w:tc>
        <w:tc>
          <w:tcPr>
            <w:tcW w:w="528" w:type="pct"/>
            <w:tcBorders>
              <w:top w:val="nil"/>
              <w:left w:val="nil"/>
              <w:bottom w:val="nil"/>
              <w:right w:val="nil"/>
            </w:tcBorders>
            <w:vAlign w:val="center"/>
            <w:tcPrChange w:id="981"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982" w:author="Jared Wright" w:date="2021-09-18T17:49:00Z">
                  <w:rPr>
                    <w:rFonts w:ascii="Times New Roman" w:hAnsi="Times New Roman" w:cs="Times New Roman"/>
                    <w:color w:val="000000"/>
                    <w:sz w:val="24"/>
                    <w:szCs w:val="24"/>
                  </w:rPr>
                </w:rPrChange>
              </w:rPr>
              <w:pPrChange w:id="983" w:author="Jared Wright" w:date="2021-09-18T17:49:00Z">
                <w:pPr>
                  <w:framePr w:hSpace="180" w:wrap="around" w:vAnchor="page" w:hAnchor="margin" w:y="1936"/>
                  <w:jc w:val="center"/>
                </w:pPr>
              </w:pPrChange>
            </w:pPr>
            <w:ins w:id="984" w:author="Jared Wright" w:date="2021-09-18T17:49:00Z">
              <w:r w:rsidRPr="007C3E96">
                <w:rPr>
                  <w:rFonts w:ascii="Times New Roman" w:hAnsi="Times New Roman" w:cs="Times New Roman"/>
                  <w:color w:val="000000"/>
                  <w:sz w:val="24"/>
                  <w:szCs w:val="24"/>
                  <w:rPrChange w:id="985" w:author="Jared Wright" w:date="2021-09-18T17:49:00Z">
                    <w:rPr>
                      <w:rFonts w:ascii="Calibri" w:hAnsi="Calibri" w:cs="Calibri"/>
                      <w:color w:val="000000"/>
                    </w:rPr>
                  </w:rPrChange>
                </w:rPr>
                <w:t>(0.147)</w:t>
              </w:r>
            </w:ins>
            <w:del w:id="986" w:author="Jared Wright" w:date="2021-09-18T17:42:00Z">
              <w:r w:rsidRPr="007C3E96" w:rsidDel="007E1B21">
                <w:rPr>
                  <w:rFonts w:ascii="Times New Roman" w:hAnsi="Times New Roman" w:cs="Times New Roman"/>
                  <w:color w:val="000000"/>
                  <w:sz w:val="24"/>
                  <w:szCs w:val="24"/>
                  <w:rPrChange w:id="987" w:author="Jared Wright" w:date="2021-09-18T17:49:00Z">
                    <w:rPr>
                      <w:rFonts w:ascii="Times New Roman" w:hAnsi="Times New Roman" w:cs="Times New Roman"/>
                      <w:color w:val="000000"/>
                      <w:sz w:val="24"/>
                      <w:szCs w:val="24"/>
                    </w:rPr>
                  </w:rPrChange>
                </w:rPr>
                <w:delText>(0.0072)</w:delText>
              </w:r>
            </w:del>
          </w:p>
        </w:tc>
        <w:tc>
          <w:tcPr>
            <w:tcW w:w="528" w:type="pct"/>
            <w:tcBorders>
              <w:top w:val="nil"/>
              <w:left w:val="nil"/>
              <w:bottom w:val="nil"/>
              <w:right w:val="nil"/>
            </w:tcBorders>
            <w:vAlign w:val="center"/>
            <w:tcPrChange w:id="988"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989" w:author="Jared Wright" w:date="2021-09-18T17:49:00Z">
                  <w:rPr>
                    <w:rFonts w:ascii="Times New Roman" w:hAnsi="Times New Roman" w:cs="Times New Roman"/>
                    <w:color w:val="000000"/>
                    <w:sz w:val="24"/>
                    <w:szCs w:val="24"/>
                  </w:rPr>
                </w:rPrChange>
              </w:rPr>
              <w:pPrChange w:id="990" w:author="Jared Wright" w:date="2021-09-18T17:49:00Z">
                <w:pPr>
                  <w:framePr w:hSpace="180" w:wrap="around" w:vAnchor="page" w:hAnchor="margin" w:y="1936"/>
                  <w:jc w:val="center"/>
                </w:pPr>
              </w:pPrChange>
            </w:pPr>
            <w:ins w:id="991" w:author="Jared Wright" w:date="2021-09-18T17:49:00Z">
              <w:r w:rsidRPr="007C3E96">
                <w:rPr>
                  <w:rFonts w:ascii="Times New Roman" w:hAnsi="Times New Roman" w:cs="Times New Roman"/>
                  <w:color w:val="000000"/>
                  <w:sz w:val="24"/>
                  <w:szCs w:val="24"/>
                  <w:rPrChange w:id="992" w:author="Jared Wright" w:date="2021-09-18T17:49:00Z">
                    <w:rPr>
                      <w:rFonts w:ascii="Calibri" w:hAnsi="Calibri" w:cs="Calibri"/>
                      <w:color w:val="000000"/>
                    </w:rPr>
                  </w:rPrChange>
                </w:rPr>
                <w:t>(0.112)</w:t>
              </w:r>
            </w:ins>
            <w:del w:id="993" w:author="Jared Wright" w:date="2021-09-18T17:42:00Z">
              <w:r w:rsidRPr="007C3E96" w:rsidDel="007E1B21">
                <w:rPr>
                  <w:rFonts w:ascii="Times New Roman" w:hAnsi="Times New Roman" w:cs="Times New Roman"/>
                  <w:color w:val="000000"/>
                  <w:sz w:val="24"/>
                  <w:szCs w:val="24"/>
                  <w:rPrChange w:id="994" w:author="Jared Wright" w:date="2021-09-18T17:49:00Z">
                    <w:rPr>
                      <w:rFonts w:ascii="Times New Roman" w:hAnsi="Times New Roman" w:cs="Times New Roman"/>
                      <w:color w:val="000000"/>
                      <w:sz w:val="24"/>
                      <w:szCs w:val="24"/>
                    </w:rPr>
                  </w:rPrChange>
                </w:rPr>
                <w:delText>(0.0121)</w:delText>
              </w:r>
            </w:del>
          </w:p>
        </w:tc>
        <w:tc>
          <w:tcPr>
            <w:tcW w:w="528" w:type="pct"/>
            <w:tcBorders>
              <w:top w:val="nil"/>
              <w:left w:val="nil"/>
              <w:bottom w:val="nil"/>
              <w:right w:val="nil"/>
            </w:tcBorders>
            <w:vAlign w:val="center"/>
            <w:tcPrChange w:id="995"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996" w:author="Jared Wright" w:date="2021-09-18T17:49:00Z">
                  <w:rPr>
                    <w:rFonts w:ascii="Times New Roman" w:hAnsi="Times New Roman" w:cs="Times New Roman"/>
                    <w:color w:val="000000"/>
                    <w:sz w:val="24"/>
                    <w:szCs w:val="24"/>
                  </w:rPr>
                </w:rPrChange>
              </w:rPr>
              <w:pPrChange w:id="997" w:author="Jared Wright" w:date="2021-09-18T17:49:00Z">
                <w:pPr>
                  <w:framePr w:hSpace="180" w:wrap="around" w:vAnchor="page" w:hAnchor="margin" w:y="1936"/>
                  <w:jc w:val="center"/>
                </w:pPr>
              </w:pPrChange>
            </w:pPr>
            <w:ins w:id="998" w:author="Jared Wright" w:date="2021-09-18T17:49:00Z">
              <w:r w:rsidRPr="007C3E96">
                <w:rPr>
                  <w:rFonts w:ascii="Times New Roman" w:hAnsi="Times New Roman" w:cs="Times New Roman"/>
                  <w:color w:val="000000"/>
                  <w:sz w:val="24"/>
                  <w:szCs w:val="24"/>
                  <w:rPrChange w:id="999" w:author="Jared Wright" w:date="2021-09-18T17:49:00Z">
                    <w:rPr>
                      <w:rFonts w:ascii="Calibri" w:hAnsi="Calibri" w:cs="Calibri"/>
                      <w:color w:val="000000"/>
                    </w:rPr>
                  </w:rPrChange>
                </w:rPr>
                <w:t>(0.136)</w:t>
              </w:r>
            </w:ins>
            <w:del w:id="1000" w:author="Jared Wright" w:date="2021-09-18T17:42:00Z">
              <w:r w:rsidRPr="007C3E96" w:rsidDel="007E1B21">
                <w:rPr>
                  <w:rFonts w:ascii="Times New Roman" w:hAnsi="Times New Roman" w:cs="Times New Roman"/>
                  <w:color w:val="000000"/>
                  <w:sz w:val="24"/>
                  <w:szCs w:val="24"/>
                  <w:rPrChange w:id="1001" w:author="Jared Wright" w:date="2021-09-18T17:49:00Z">
                    <w:rPr>
                      <w:rFonts w:ascii="Times New Roman" w:hAnsi="Times New Roman" w:cs="Times New Roman"/>
                      <w:color w:val="000000"/>
                      <w:sz w:val="24"/>
                      <w:szCs w:val="24"/>
                    </w:rPr>
                  </w:rPrChange>
                </w:rPr>
                <w:delText>(0.0130)</w:delText>
              </w:r>
            </w:del>
          </w:p>
        </w:tc>
        <w:tc>
          <w:tcPr>
            <w:tcW w:w="528" w:type="pct"/>
            <w:tcBorders>
              <w:top w:val="nil"/>
              <w:left w:val="nil"/>
              <w:bottom w:val="nil"/>
              <w:right w:val="nil"/>
            </w:tcBorders>
            <w:vAlign w:val="center"/>
            <w:tcPrChange w:id="1002"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003" w:author="Jared Wright" w:date="2021-09-18T17:49:00Z">
                  <w:rPr>
                    <w:rFonts w:ascii="Times New Roman" w:hAnsi="Times New Roman" w:cs="Times New Roman"/>
                    <w:color w:val="000000"/>
                    <w:sz w:val="24"/>
                    <w:szCs w:val="24"/>
                  </w:rPr>
                </w:rPrChange>
              </w:rPr>
              <w:pPrChange w:id="1004" w:author="Jared Wright" w:date="2021-09-18T17:49:00Z">
                <w:pPr>
                  <w:framePr w:hSpace="180" w:wrap="around" w:vAnchor="page" w:hAnchor="margin" w:y="1936"/>
                  <w:jc w:val="center"/>
                </w:pPr>
              </w:pPrChange>
            </w:pPr>
            <w:ins w:id="1005" w:author="Jared Wright" w:date="2021-09-18T17:49:00Z">
              <w:r w:rsidRPr="007C3E96">
                <w:rPr>
                  <w:rFonts w:ascii="Times New Roman" w:hAnsi="Times New Roman" w:cs="Times New Roman"/>
                  <w:color w:val="000000"/>
                  <w:sz w:val="24"/>
                  <w:szCs w:val="24"/>
                  <w:rPrChange w:id="1006" w:author="Jared Wright" w:date="2021-09-18T17:49:00Z">
                    <w:rPr>
                      <w:rFonts w:ascii="Calibri" w:hAnsi="Calibri" w:cs="Calibri"/>
                      <w:color w:val="000000"/>
                    </w:rPr>
                  </w:rPrChange>
                </w:rPr>
                <w:t>(0.232)</w:t>
              </w:r>
            </w:ins>
            <w:del w:id="1007" w:author="Jared Wright" w:date="2021-09-18T17:42:00Z">
              <w:r w:rsidRPr="007C3E96" w:rsidDel="007E1B21">
                <w:rPr>
                  <w:rFonts w:ascii="Times New Roman" w:hAnsi="Times New Roman" w:cs="Times New Roman"/>
                  <w:color w:val="000000"/>
                  <w:sz w:val="24"/>
                  <w:szCs w:val="24"/>
                  <w:rPrChange w:id="1008" w:author="Jared Wright" w:date="2021-09-18T17:49:00Z">
                    <w:rPr>
                      <w:rFonts w:ascii="Times New Roman" w:hAnsi="Times New Roman" w:cs="Times New Roman"/>
                      <w:color w:val="000000"/>
                      <w:sz w:val="24"/>
                      <w:szCs w:val="24"/>
                    </w:rPr>
                  </w:rPrChange>
                </w:rPr>
                <w:delText>(0.0255)</w:delText>
              </w:r>
            </w:del>
          </w:p>
        </w:tc>
      </w:tr>
      <w:tr w:rsidR="007C3E96" w:rsidRPr="004B0CB6" w:rsidTr="007C3E96">
        <w:trPr>
          <w:gridAfter w:val="1"/>
          <w:wAfter w:w="15" w:type="pct"/>
          <w:trHeight w:val="360"/>
          <w:trPrChange w:id="1009" w:author="Jared Wright" w:date="2021-09-18T17:49:00Z">
            <w:trPr>
              <w:gridAfter w:val="1"/>
              <w:wAfter w:w="15" w:type="pct"/>
              <w:trHeight w:hRule="exact" w:val="432"/>
            </w:trPr>
          </w:trPrChange>
        </w:trPr>
        <w:tc>
          <w:tcPr>
            <w:tcW w:w="761" w:type="pct"/>
            <w:gridSpan w:val="2"/>
            <w:vMerge w:val="restart"/>
            <w:tcBorders>
              <w:top w:val="nil"/>
              <w:left w:val="nil"/>
              <w:right w:val="nil"/>
            </w:tcBorders>
            <w:vAlign w:val="center"/>
            <w:tcPrChange w:id="1010" w:author="Jared Wright" w:date="2021-09-18T17:49:00Z">
              <w:tcPr>
                <w:tcW w:w="761" w:type="pct"/>
                <w:gridSpan w:val="2"/>
                <w:vMerge w:val="restart"/>
                <w:tcBorders>
                  <w:top w:val="nil"/>
                  <w:left w:val="nil"/>
                  <w:right w:val="nil"/>
                </w:tcBorders>
                <w:vAlign w:val="center"/>
              </w:tcPr>
            </w:tcPrChange>
          </w:tcPr>
          <w:p w:rsidR="007C3E96" w:rsidRPr="004B0CB6" w:rsidRDefault="007C3E96" w:rsidP="007C3E96">
            <w:pPr>
              <w:rPr>
                <w:ins w:id="1011" w:author="Jared Wright" w:date="2021-09-18T17:38:00Z"/>
                <w:rFonts w:ascii="Times New Roman" w:hAnsi="Times New Roman" w:cs="Times New Roman"/>
                <w:color w:val="000000"/>
                <w:sz w:val="24"/>
                <w:szCs w:val="24"/>
              </w:rPr>
              <w:pPrChange w:id="1012" w:author="Jared Wright" w:date="2021-09-18T17:39:00Z">
                <w:pPr>
                  <w:framePr w:hSpace="180" w:wrap="around" w:vAnchor="page" w:hAnchor="margin" w:y="1936"/>
                </w:pPr>
              </w:pPrChange>
            </w:pPr>
            <w:ins w:id="1013" w:author="Jared Wright" w:date="2021-09-18T17:38:00Z">
              <w:r>
                <w:rPr>
                  <w:rFonts w:ascii="Times New Roman" w:hAnsi="Times New Roman" w:cs="Times New Roman"/>
                  <w:color w:val="000000"/>
                  <w:sz w:val="24"/>
                  <w:szCs w:val="24"/>
                </w:rPr>
                <w:t>Female</w:t>
              </w:r>
            </w:ins>
            <w:del w:id="1014" w:author="Jared Wright" w:date="2021-09-18T17:38:00Z">
              <w:r w:rsidRPr="004B0CB6" w:rsidDel="00273C8C">
                <w:rPr>
                  <w:rFonts w:ascii="Times New Roman" w:hAnsi="Times New Roman" w:cs="Times New Roman"/>
                  <w:color w:val="000000"/>
                  <w:sz w:val="24"/>
                  <w:szCs w:val="24"/>
                </w:rPr>
                <w:delText>Log Pop Working Males 16-60</w:delText>
              </w:r>
            </w:del>
          </w:p>
          <w:p w:rsidR="007C3E96" w:rsidRPr="004B0CB6" w:rsidRDefault="007C3E96" w:rsidP="007C3E96">
            <w:pPr>
              <w:rPr>
                <w:rFonts w:ascii="Times New Roman" w:hAnsi="Times New Roman" w:cs="Times New Roman"/>
                <w:color w:val="000000"/>
                <w:sz w:val="24"/>
                <w:szCs w:val="24"/>
              </w:rPr>
              <w:pPrChange w:id="1015" w:author="Jared Wright" w:date="2021-09-18T17:39:00Z">
                <w:pPr>
                  <w:framePr w:hSpace="180" w:wrap="around" w:vAnchor="page" w:hAnchor="margin" w:y="1936"/>
                </w:pPr>
              </w:pPrChange>
            </w:pPr>
          </w:p>
        </w:tc>
        <w:tc>
          <w:tcPr>
            <w:tcW w:w="528" w:type="pct"/>
            <w:gridSpan w:val="2"/>
            <w:tcBorders>
              <w:top w:val="nil"/>
              <w:left w:val="nil"/>
              <w:bottom w:val="nil"/>
              <w:right w:val="nil"/>
            </w:tcBorders>
            <w:vAlign w:val="center"/>
            <w:tcPrChange w:id="1016" w:author="Jared Wright" w:date="2021-09-18T17:49:00Z">
              <w:tcPr>
                <w:tcW w:w="528" w:type="pct"/>
                <w:gridSpan w:val="2"/>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17" w:author="Jared Wright" w:date="2021-09-18T17:42:00Z">
                  <w:rPr>
                    <w:rFonts w:ascii="Times New Roman" w:hAnsi="Times New Roman" w:cs="Times New Roman"/>
                    <w:color w:val="000000"/>
                    <w:sz w:val="24"/>
                    <w:szCs w:val="24"/>
                  </w:rPr>
                </w:rPrChange>
              </w:rPr>
              <w:pPrChange w:id="1018" w:author="Jared Wright" w:date="2021-09-18T17:42:00Z">
                <w:pPr>
                  <w:framePr w:hSpace="180" w:wrap="around" w:vAnchor="page" w:hAnchor="margin" w:y="1936"/>
                  <w:jc w:val="center"/>
                </w:pPr>
              </w:pPrChange>
            </w:pPr>
            <w:ins w:id="1019" w:author="Jared Wright" w:date="2021-09-18T17:41:00Z">
              <w:r w:rsidRPr="00045403">
                <w:rPr>
                  <w:rFonts w:ascii="Times New Roman" w:hAnsi="Times New Roman" w:cs="Times New Roman"/>
                  <w:color w:val="000000"/>
                  <w:sz w:val="24"/>
                  <w:szCs w:val="24"/>
                  <w:rPrChange w:id="1020" w:author="Jared Wright" w:date="2021-09-18T17:42:00Z">
                    <w:rPr>
                      <w:rFonts w:ascii="Calibri" w:hAnsi="Calibri" w:cs="Calibri"/>
                      <w:color w:val="000000"/>
                    </w:rPr>
                  </w:rPrChange>
                </w:rPr>
                <w:t>-14.250**</w:t>
              </w:r>
            </w:ins>
            <w:del w:id="1021" w:author="Jared Wright" w:date="2021-09-18T17:41:00Z">
              <w:r w:rsidRPr="00045403" w:rsidDel="00FD46A7">
                <w:rPr>
                  <w:rFonts w:ascii="Times New Roman" w:hAnsi="Times New Roman" w:cs="Times New Roman"/>
                  <w:color w:val="000000"/>
                  <w:sz w:val="24"/>
                  <w:szCs w:val="24"/>
                  <w:rPrChange w:id="1022" w:author="Jared Wright" w:date="2021-09-18T17:42:00Z">
                    <w:rPr>
                      <w:rFonts w:ascii="Times New Roman" w:hAnsi="Times New Roman" w:cs="Times New Roman"/>
                      <w:color w:val="000000"/>
                      <w:sz w:val="24"/>
                      <w:szCs w:val="24"/>
                    </w:rPr>
                  </w:rPrChange>
                </w:rPr>
                <w:delText>-0.0308**</w:delText>
              </w:r>
            </w:del>
          </w:p>
        </w:tc>
        <w:tc>
          <w:tcPr>
            <w:tcW w:w="528" w:type="pct"/>
            <w:tcBorders>
              <w:top w:val="nil"/>
              <w:left w:val="nil"/>
              <w:bottom w:val="nil"/>
              <w:right w:val="nil"/>
            </w:tcBorders>
            <w:vAlign w:val="center"/>
            <w:tcPrChange w:id="1023"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24" w:author="Jared Wright" w:date="2021-09-18T17:42:00Z">
                  <w:rPr>
                    <w:rFonts w:ascii="Times New Roman" w:hAnsi="Times New Roman" w:cs="Times New Roman"/>
                    <w:color w:val="000000"/>
                    <w:sz w:val="24"/>
                    <w:szCs w:val="24"/>
                  </w:rPr>
                </w:rPrChange>
              </w:rPr>
              <w:pPrChange w:id="1025" w:author="Jared Wright" w:date="2021-09-18T17:42:00Z">
                <w:pPr>
                  <w:framePr w:hSpace="180" w:wrap="around" w:vAnchor="page" w:hAnchor="margin" w:y="1936"/>
                  <w:jc w:val="center"/>
                </w:pPr>
              </w:pPrChange>
            </w:pPr>
            <w:ins w:id="1026" w:author="Jared Wright" w:date="2021-09-18T17:41:00Z">
              <w:r w:rsidRPr="00045403">
                <w:rPr>
                  <w:rFonts w:ascii="Times New Roman" w:hAnsi="Times New Roman" w:cs="Times New Roman"/>
                  <w:color w:val="000000"/>
                  <w:sz w:val="24"/>
                  <w:szCs w:val="24"/>
                  <w:rPrChange w:id="1027" w:author="Jared Wright" w:date="2021-09-18T17:42:00Z">
                    <w:rPr>
                      <w:rFonts w:ascii="Calibri" w:hAnsi="Calibri" w:cs="Calibri"/>
                      <w:color w:val="000000"/>
                    </w:rPr>
                  </w:rPrChange>
                </w:rPr>
                <w:t>-11.757**</w:t>
              </w:r>
            </w:ins>
            <w:del w:id="1028" w:author="Jared Wright" w:date="2021-09-18T17:41:00Z">
              <w:r w:rsidRPr="00045403" w:rsidDel="00FD46A7">
                <w:rPr>
                  <w:rFonts w:ascii="Times New Roman" w:hAnsi="Times New Roman" w:cs="Times New Roman"/>
                  <w:color w:val="000000"/>
                  <w:sz w:val="24"/>
                  <w:szCs w:val="24"/>
                  <w:rPrChange w:id="1029" w:author="Jared Wright" w:date="2021-09-18T17:42:00Z">
                    <w:rPr>
                      <w:rFonts w:ascii="Times New Roman" w:hAnsi="Times New Roman" w:cs="Times New Roman"/>
                      <w:color w:val="000000"/>
                      <w:sz w:val="24"/>
                      <w:szCs w:val="24"/>
                    </w:rPr>
                  </w:rPrChange>
                </w:rPr>
                <w:delText>-0.0652**</w:delText>
              </w:r>
            </w:del>
          </w:p>
        </w:tc>
        <w:tc>
          <w:tcPr>
            <w:tcW w:w="528" w:type="pct"/>
            <w:tcBorders>
              <w:top w:val="nil"/>
              <w:left w:val="nil"/>
              <w:bottom w:val="nil"/>
              <w:right w:val="nil"/>
            </w:tcBorders>
            <w:vAlign w:val="center"/>
            <w:tcPrChange w:id="1030"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31" w:author="Jared Wright" w:date="2021-09-18T17:42:00Z">
                  <w:rPr>
                    <w:rFonts w:ascii="Times New Roman" w:hAnsi="Times New Roman" w:cs="Times New Roman"/>
                    <w:color w:val="000000"/>
                    <w:sz w:val="24"/>
                    <w:szCs w:val="24"/>
                  </w:rPr>
                </w:rPrChange>
              </w:rPr>
              <w:pPrChange w:id="1032" w:author="Jared Wright" w:date="2021-09-18T17:42:00Z">
                <w:pPr>
                  <w:framePr w:hSpace="180" w:wrap="around" w:vAnchor="page" w:hAnchor="margin" w:y="1936"/>
                  <w:jc w:val="center"/>
                </w:pPr>
              </w:pPrChange>
            </w:pPr>
            <w:ins w:id="1033" w:author="Jared Wright" w:date="2021-09-18T17:41:00Z">
              <w:r w:rsidRPr="00045403">
                <w:rPr>
                  <w:rFonts w:ascii="Times New Roman" w:hAnsi="Times New Roman" w:cs="Times New Roman"/>
                  <w:color w:val="000000"/>
                  <w:sz w:val="24"/>
                  <w:szCs w:val="24"/>
                  <w:rPrChange w:id="1034" w:author="Jared Wright" w:date="2021-09-18T17:42:00Z">
                    <w:rPr>
                      <w:rFonts w:ascii="Calibri" w:hAnsi="Calibri" w:cs="Calibri"/>
                      <w:color w:val="000000"/>
                    </w:rPr>
                  </w:rPrChange>
                </w:rPr>
                <w:t>-8.241**</w:t>
              </w:r>
            </w:ins>
            <w:del w:id="1035" w:author="Jared Wright" w:date="2021-09-18T17:41:00Z">
              <w:r w:rsidRPr="00045403" w:rsidDel="00FD46A7">
                <w:rPr>
                  <w:rFonts w:ascii="Times New Roman" w:hAnsi="Times New Roman" w:cs="Times New Roman"/>
                  <w:color w:val="000000"/>
                  <w:sz w:val="24"/>
                  <w:szCs w:val="24"/>
                  <w:rPrChange w:id="1036" w:author="Jared Wright" w:date="2021-09-18T17:42:00Z">
                    <w:rPr>
                      <w:rFonts w:ascii="Times New Roman" w:hAnsi="Times New Roman" w:cs="Times New Roman"/>
                      <w:color w:val="000000"/>
                      <w:sz w:val="24"/>
                      <w:szCs w:val="24"/>
                    </w:rPr>
                  </w:rPrChange>
                </w:rPr>
                <w:delText>0.0020</w:delText>
              </w:r>
            </w:del>
          </w:p>
        </w:tc>
        <w:tc>
          <w:tcPr>
            <w:tcW w:w="528" w:type="pct"/>
            <w:tcBorders>
              <w:top w:val="nil"/>
              <w:left w:val="nil"/>
              <w:bottom w:val="nil"/>
              <w:right w:val="nil"/>
            </w:tcBorders>
            <w:vAlign w:val="center"/>
            <w:tcPrChange w:id="1037"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38" w:author="Jared Wright" w:date="2021-09-18T17:42:00Z">
                  <w:rPr>
                    <w:rFonts w:ascii="Times New Roman" w:hAnsi="Times New Roman" w:cs="Times New Roman"/>
                    <w:color w:val="000000"/>
                    <w:sz w:val="24"/>
                    <w:szCs w:val="24"/>
                  </w:rPr>
                </w:rPrChange>
              </w:rPr>
              <w:pPrChange w:id="1039" w:author="Jared Wright" w:date="2021-09-18T17:42:00Z">
                <w:pPr>
                  <w:framePr w:hSpace="180" w:wrap="around" w:vAnchor="page" w:hAnchor="margin" w:y="1936"/>
                  <w:jc w:val="center"/>
                </w:pPr>
              </w:pPrChange>
            </w:pPr>
            <w:ins w:id="1040" w:author="Jared Wright" w:date="2021-09-18T17:41:00Z">
              <w:r w:rsidRPr="00045403">
                <w:rPr>
                  <w:rFonts w:ascii="Times New Roman" w:hAnsi="Times New Roman" w:cs="Times New Roman"/>
                  <w:color w:val="000000"/>
                  <w:sz w:val="24"/>
                  <w:szCs w:val="24"/>
                  <w:rPrChange w:id="1041" w:author="Jared Wright" w:date="2021-09-18T17:42:00Z">
                    <w:rPr>
                      <w:rFonts w:ascii="Calibri" w:hAnsi="Calibri" w:cs="Calibri"/>
                      <w:color w:val="000000"/>
                    </w:rPr>
                  </w:rPrChange>
                </w:rPr>
                <w:t>-5.414**</w:t>
              </w:r>
            </w:ins>
            <w:del w:id="1042" w:author="Jared Wright" w:date="2021-09-18T17:41:00Z">
              <w:r w:rsidRPr="00045403" w:rsidDel="00FD46A7">
                <w:rPr>
                  <w:rFonts w:ascii="Times New Roman" w:hAnsi="Times New Roman" w:cs="Times New Roman"/>
                  <w:color w:val="000000"/>
                  <w:sz w:val="24"/>
                  <w:szCs w:val="24"/>
                  <w:rPrChange w:id="1043" w:author="Jared Wright" w:date="2021-09-18T17:42:00Z">
                    <w:rPr>
                      <w:rFonts w:ascii="Times New Roman" w:hAnsi="Times New Roman" w:cs="Times New Roman"/>
                      <w:color w:val="000000"/>
                      <w:sz w:val="24"/>
                      <w:szCs w:val="24"/>
                    </w:rPr>
                  </w:rPrChange>
                </w:rPr>
                <w:delText>0.0282</w:delText>
              </w:r>
            </w:del>
          </w:p>
        </w:tc>
        <w:tc>
          <w:tcPr>
            <w:tcW w:w="528" w:type="pct"/>
            <w:tcBorders>
              <w:top w:val="nil"/>
              <w:left w:val="nil"/>
              <w:bottom w:val="nil"/>
              <w:right w:val="nil"/>
            </w:tcBorders>
            <w:vAlign w:val="center"/>
            <w:tcPrChange w:id="1044"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045" w:author="Jared Wright" w:date="2021-09-18T17:49:00Z">
                  <w:rPr>
                    <w:rFonts w:ascii="Times New Roman" w:hAnsi="Times New Roman" w:cs="Times New Roman"/>
                    <w:color w:val="000000"/>
                    <w:sz w:val="24"/>
                    <w:szCs w:val="24"/>
                  </w:rPr>
                </w:rPrChange>
              </w:rPr>
              <w:pPrChange w:id="1046" w:author="Jared Wright" w:date="2021-09-18T17:49:00Z">
                <w:pPr>
                  <w:framePr w:hSpace="180" w:wrap="around" w:vAnchor="page" w:hAnchor="margin" w:y="1936"/>
                  <w:jc w:val="center"/>
                </w:pPr>
              </w:pPrChange>
            </w:pPr>
            <w:ins w:id="1047" w:author="Jared Wright" w:date="2021-09-18T17:49:00Z">
              <w:r w:rsidRPr="007C3E96">
                <w:rPr>
                  <w:rFonts w:ascii="Times New Roman" w:hAnsi="Times New Roman" w:cs="Times New Roman"/>
                  <w:color w:val="000000"/>
                  <w:sz w:val="24"/>
                  <w:szCs w:val="24"/>
                  <w:rPrChange w:id="1048" w:author="Jared Wright" w:date="2021-09-18T17:49:00Z">
                    <w:rPr>
                      <w:rFonts w:ascii="Calibri" w:hAnsi="Calibri" w:cs="Calibri"/>
                      <w:color w:val="000000"/>
                    </w:rPr>
                  </w:rPrChange>
                </w:rPr>
                <w:t>-40.608**</w:t>
              </w:r>
            </w:ins>
            <w:del w:id="1049" w:author="Jared Wright" w:date="2021-09-18T17:42:00Z">
              <w:r w:rsidRPr="007C3E96" w:rsidDel="007E1B21">
                <w:rPr>
                  <w:rFonts w:ascii="Times New Roman" w:hAnsi="Times New Roman" w:cs="Times New Roman"/>
                  <w:color w:val="000000"/>
                  <w:sz w:val="24"/>
                  <w:szCs w:val="24"/>
                  <w:rPrChange w:id="1050" w:author="Jared Wright" w:date="2021-09-18T17:49:00Z">
                    <w:rPr>
                      <w:rFonts w:ascii="Times New Roman" w:hAnsi="Times New Roman" w:cs="Times New Roman"/>
                      <w:color w:val="000000"/>
                      <w:sz w:val="24"/>
                      <w:szCs w:val="24"/>
                    </w:rPr>
                  </w:rPrChange>
                </w:rPr>
                <w:delText>-0.0250**</w:delText>
              </w:r>
            </w:del>
          </w:p>
        </w:tc>
        <w:tc>
          <w:tcPr>
            <w:tcW w:w="528" w:type="pct"/>
            <w:tcBorders>
              <w:top w:val="nil"/>
              <w:left w:val="nil"/>
              <w:bottom w:val="nil"/>
              <w:right w:val="nil"/>
            </w:tcBorders>
            <w:vAlign w:val="center"/>
            <w:tcPrChange w:id="1051"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052" w:author="Jared Wright" w:date="2021-09-18T17:49:00Z">
                  <w:rPr>
                    <w:rFonts w:ascii="Times New Roman" w:hAnsi="Times New Roman" w:cs="Times New Roman"/>
                    <w:color w:val="000000"/>
                    <w:sz w:val="24"/>
                    <w:szCs w:val="24"/>
                  </w:rPr>
                </w:rPrChange>
              </w:rPr>
              <w:pPrChange w:id="1053" w:author="Jared Wright" w:date="2021-09-18T17:49:00Z">
                <w:pPr>
                  <w:framePr w:hSpace="180" w:wrap="around" w:vAnchor="page" w:hAnchor="margin" w:y="1936"/>
                  <w:jc w:val="center"/>
                </w:pPr>
              </w:pPrChange>
            </w:pPr>
            <w:ins w:id="1054" w:author="Jared Wright" w:date="2021-09-18T17:49:00Z">
              <w:r w:rsidRPr="007C3E96">
                <w:rPr>
                  <w:rFonts w:ascii="Times New Roman" w:hAnsi="Times New Roman" w:cs="Times New Roman"/>
                  <w:color w:val="000000"/>
                  <w:sz w:val="24"/>
                  <w:szCs w:val="24"/>
                  <w:rPrChange w:id="1055" w:author="Jared Wright" w:date="2021-09-18T17:49:00Z">
                    <w:rPr>
                      <w:rFonts w:ascii="Calibri" w:hAnsi="Calibri" w:cs="Calibri"/>
                      <w:color w:val="000000"/>
                    </w:rPr>
                  </w:rPrChange>
                </w:rPr>
                <w:t>-40.721**</w:t>
              </w:r>
            </w:ins>
            <w:del w:id="1056" w:author="Jared Wright" w:date="2021-09-18T17:42:00Z">
              <w:r w:rsidRPr="007C3E96" w:rsidDel="007E1B21">
                <w:rPr>
                  <w:rFonts w:ascii="Times New Roman" w:hAnsi="Times New Roman" w:cs="Times New Roman"/>
                  <w:color w:val="000000"/>
                  <w:sz w:val="24"/>
                  <w:szCs w:val="24"/>
                  <w:rPrChange w:id="1057" w:author="Jared Wright" w:date="2021-09-18T17:49:00Z">
                    <w:rPr>
                      <w:rFonts w:ascii="Times New Roman" w:hAnsi="Times New Roman" w:cs="Times New Roman"/>
                      <w:color w:val="000000"/>
                      <w:sz w:val="24"/>
                      <w:szCs w:val="24"/>
                    </w:rPr>
                  </w:rPrChange>
                </w:rPr>
                <w:delText>-0.0075</w:delText>
              </w:r>
            </w:del>
          </w:p>
        </w:tc>
        <w:tc>
          <w:tcPr>
            <w:tcW w:w="528" w:type="pct"/>
            <w:tcBorders>
              <w:top w:val="nil"/>
              <w:left w:val="nil"/>
              <w:bottom w:val="nil"/>
              <w:right w:val="nil"/>
            </w:tcBorders>
            <w:vAlign w:val="center"/>
            <w:tcPrChange w:id="1058"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059" w:author="Jared Wright" w:date="2021-09-18T17:49:00Z">
                  <w:rPr>
                    <w:rFonts w:ascii="Times New Roman" w:hAnsi="Times New Roman" w:cs="Times New Roman"/>
                    <w:color w:val="000000"/>
                    <w:sz w:val="24"/>
                    <w:szCs w:val="24"/>
                  </w:rPr>
                </w:rPrChange>
              </w:rPr>
              <w:pPrChange w:id="1060" w:author="Jared Wright" w:date="2021-09-18T17:49:00Z">
                <w:pPr>
                  <w:framePr w:hSpace="180" w:wrap="around" w:vAnchor="page" w:hAnchor="margin" w:y="1936"/>
                  <w:jc w:val="center"/>
                </w:pPr>
              </w:pPrChange>
            </w:pPr>
            <w:ins w:id="1061" w:author="Jared Wright" w:date="2021-09-18T17:49:00Z">
              <w:r w:rsidRPr="007C3E96">
                <w:rPr>
                  <w:rFonts w:ascii="Times New Roman" w:hAnsi="Times New Roman" w:cs="Times New Roman"/>
                  <w:color w:val="000000"/>
                  <w:sz w:val="24"/>
                  <w:szCs w:val="24"/>
                  <w:rPrChange w:id="1062" w:author="Jared Wright" w:date="2021-09-18T17:49:00Z">
                    <w:rPr>
                      <w:rFonts w:ascii="Calibri" w:hAnsi="Calibri" w:cs="Calibri"/>
                      <w:color w:val="000000"/>
                    </w:rPr>
                  </w:rPrChange>
                </w:rPr>
                <w:t>-36.229**</w:t>
              </w:r>
            </w:ins>
            <w:del w:id="1063" w:author="Jared Wright" w:date="2021-09-18T17:42:00Z">
              <w:r w:rsidRPr="007C3E96" w:rsidDel="007E1B21">
                <w:rPr>
                  <w:rFonts w:ascii="Times New Roman" w:hAnsi="Times New Roman" w:cs="Times New Roman"/>
                  <w:color w:val="000000"/>
                  <w:sz w:val="24"/>
                  <w:szCs w:val="24"/>
                  <w:rPrChange w:id="1064" w:author="Jared Wright" w:date="2021-09-18T17:49:00Z">
                    <w:rPr>
                      <w:rFonts w:ascii="Times New Roman" w:hAnsi="Times New Roman" w:cs="Times New Roman"/>
                      <w:color w:val="000000"/>
                      <w:sz w:val="24"/>
                      <w:szCs w:val="24"/>
                    </w:rPr>
                  </w:rPrChange>
                </w:rPr>
                <w:delText>-0.0371**</w:delText>
              </w:r>
            </w:del>
          </w:p>
        </w:tc>
        <w:tc>
          <w:tcPr>
            <w:tcW w:w="528" w:type="pct"/>
            <w:tcBorders>
              <w:top w:val="nil"/>
              <w:left w:val="nil"/>
              <w:bottom w:val="nil"/>
              <w:right w:val="nil"/>
            </w:tcBorders>
            <w:vAlign w:val="center"/>
            <w:tcPrChange w:id="1065"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066" w:author="Jared Wright" w:date="2021-09-18T17:49:00Z">
                  <w:rPr>
                    <w:rFonts w:ascii="Times New Roman" w:hAnsi="Times New Roman" w:cs="Times New Roman"/>
                    <w:color w:val="000000"/>
                    <w:sz w:val="24"/>
                    <w:szCs w:val="24"/>
                  </w:rPr>
                </w:rPrChange>
              </w:rPr>
              <w:pPrChange w:id="1067" w:author="Jared Wright" w:date="2021-09-18T17:49:00Z">
                <w:pPr>
                  <w:framePr w:hSpace="180" w:wrap="around" w:vAnchor="page" w:hAnchor="margin" w:y="1936"/>
                  <w:jc w:val="center"/>
                </w:pPr>
              </w:pPrChange>
            </w:pPr>
            <w:ins w:id="1068" w:author="Jared Wright" w:date="2021-09-18T17:49:00Z">
              <w:r w:rsidRPr="007C3E96">
                <w:rPr>
                  <w:rFonts w:ascii="Times New Roman" w:hAnsi="Times New Roman" w:cs="Times New Roman"/>
                  <w:color w:val="000000"/>
                  <w:sz w:val="24"/>
                  <w:szCs w:val="24"/>
                  <w:rPrChange w:id="1069" w:author="Jared Wright" w:date="2021-09-18T17:49:00Z">
                    <w:rPr>
                      <w:rFonts w:ascii="Calibri" w:hAnsi="Calibri" w:cs="Calibri"/>
                      <w:color w:val="000000"/>
                    </w:rPr>
                  </w:rPrChange>
                </w:rPr>
                <w:t>-23.380**</w:t>
              </w:r>
            </w:ins>
            <w:del w:id="1070" w:author="Jared Wright" w:date="2021-09-18T17:42:00Z">
              <w:r w:rsidRPr="007C3E96" w:rsidDel="007E1B21">
                <w:rPr>
                  <w:rFonts w:ascii="Times New Roman" w:hAnsi="Times New Roman" w:cs="Times New Roman"/>
                  <w:color w:val="000000"/>
                  <w:sz w:val="24"/>
                  <w:szCs w:val="24"/>
                  <w:rPrChange w:id="1071" w:author="Jared Wright" w:date="2021-09-18T17:49:00Z">
                    <w:rPr>
                      <w:rFonts w:ascii="Times New Roman" w:hAnsi="Times New Roman" w:cs="Times New Roman"/>
                      <w:color w:val="000000"/>
                      <w:sz w:val="24"/>
                      <w:szCs w:val="24"/>
                    </w:rPr>
                  </w:rPrChange>
                </w:rPr>
                <w:delText>-0.0254</w:delText>
              </w:r>
            </w:del>
          </w:p>
        </w:tc>
      </w:tr>
      <w:tr w:rsidR="007C3E96" w:rsidRPr="004B0CB6" w:rsidTr="007C3E96">
        <w:trPr>
          <w:gridAfter w:val="1"/>
          <w:wAfter w:w="15" w:type="pct"/>
          <w:trHeight w:val="360"/>
          <w:trPrChange w:id="1072" w:author="Jared Wright" w:date="2021-09-18T17:49:00Z">
            <w:trPr>
              <w:gridAfter w:val="1"/>
              <w:wAfter w:w="15" w:type="pct"/>
              <w:trHeight w:hRule="exact" w:val="288"/>
            </w:trPr>
          </w:trPrChange>
        </w:trPr>
        <w:tc>
          <w:tcPr>
            <w:tcW w:w="761" w:type="pct"/>
            <w:gridSpan w:val="2"/>
            <w:vMerge/>
            <w:tcBorders>
              <w:left w:val="nil"/>
              <w:bottom w:val="nil"/>
              <w:right w:val="nil"/>
            </w:tcBorders>
            <w:vAlign w:val="center"/>
            <w:tcPrChange w:id="1073" w:author="Jared Wright" w:date="2021-09-18T17:49:00Z">
              <w:tcPr>
                <w:tcW w:w="761" w:type="pct"/>
                <w:gridSpan w:val="2"/>
                <w:vMerge/>
                <w:tcBorders>
                  <w:left w:val="nil"/>
                  <w:bottom w:val="nil"/>
                  <w:right w:val="nil"/>
                </w:tcBorders>
                <w:vAlign w:val="center"/>
              </w:tcPr>
            </w:tcPrChange>
          </w:tcPr>
          <w:p w:rsidR="007C3E96" w:rsidRPr="004B0CB6" w:rsidRDefault="007C3E96" w:rsidP="007C3E96">
            <w:pPr>
              <w:rPr>
                <w:rFonts w:ascii="Times New Roman" w:hAnsi="Times New Roman" w:cs="Times New Roman"/>
                <w:color w:val="000000"/>
                <w:sz w:val="24"/>
                <w:szCs w:val="24"/>
              </w:rPr>
              <w:pPrChange w:id="1074" w:author="Jared Wright" w:date="2021-09-18T17:39:00Z">
                <w:pPr>
                  <w:framePr w:hSpace="180" w:wrap="around" w:vAnchor="page" w:hAnchor="margin" w:y="1936"/>
                </w:pPr>
              </w:pPrChange>
            </w:pPr>
          </w:p>
        </w:tc>
        <w:tc>
          <w:tcPr>
            <w:tcW w:w="528" w:type="pct"/>
            <w:gridSpan w:val="2"/>
            <w:tcBorders>
              <w:top w:val="nil"/>
              <w:left w:val="nil"/>
              <w:bottom w:val="nil"/>
              <w:right w:val="nil"/>
            </w:tcBorders>
            <w:vAlign w:val="center"/>
            <w:tcPrChange w:id="1075" w:author="Jared Wright" w:date="2021-09-18T17:49:00Z">
              <w:tcPr>
                <w:tcW w:w="528" w:type="pct"/>
                <w:gridSpan w:val="2"/>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76" w:author="Jared Wright" w:date="2021-09-18T17:42:00Z">
                  <w:rPr>
                    <w:rFonts w:ascii="Times New Roman" w:hAnsi="Times New Roman" w:cs="Times New Roman"/>
                    <w:color w:val="000000"/>
                    <w:sz w:val="24"/>
                    <w:szCs w:val="24"/>
                  </w:rPr>
                </w:rPrChange>
              </w:rPr>
              <w:pPrChange w:id="1077" w:author="Jared Wright" w:date="2021-09-18T17:42:00Z">
                <w:pPr>
                  <w:framePr w:hSpace="180" w:wrap="around" w:vAnchor="page" w:hAnchor="margin" w:y="1936"/>
                  <w:jc w:val="center"/>
                </w:pPr>
              </w:pPrChange>
            </w:pPr>
            <w:ins w:id="1078" w:author="Jared Wright" w:date="2021-09-18T17:41:00Z">
              <w:r w:rsidRPr="00045403">
                <w:rPr>
                  <w:rFonts w:ascii="Times New Roman" w:hAnsi="Times New Roman" w:cs="Times New Roman"/>
                  <w:color w:val="000000"/>
                  <w:sz w:val="24"/>
                  <w:szCs w:val="24"/>
                  <w:rPrChange w:id="1079" w:author="Jared Wright" w:date="2021-09-18T17:42:00Z">
                    <w:rPr>
                      <w:rFonts w:ascii="Calibri" w:hAnsi="Calibri" w:cs="Calibri"/>
                      <w:color w:val="000000"/>
                    </w:rPr>
                  </w:rPrChange>
                </w:rPr>
                <w:t>(0.276)</w:t>
              </w:r>
            </w:ins>
            <w:del w:id="1080" w:author="Jared Wright" w:date="2021-09-18T17:41:00Z">
              <w:r w:rsidRPr="00045403" w:rsidDel="00FD46A7">
                <w:rPr>
                  <w:rFonts w:ascii="Times New Roman" w:hAnsi="Times New Roman" w:cs="Times New Roman"/>
                  <w:color w:val="000000"/>
                  <w:sz w:val="24"/>
                  <w:szCs w:val="24"/>
                  <w:rPrChange w:id="1081" w:author="Jared Wright" w:date="2021-09-18T17:42:00Z">
                    <w:rPr>
                      <w:rFonts w:ascii="Times New Roman" w:hAnsi="Times New Roman" w:cs="Times New Roman"/>
                      <w:color w:val="000000"/>
                      <w:sz w:val="24"/>
                      <w:szCs w:val="24"/>
                    </w:rPr>
                  </w:rPrChange>
                </w:rPr>
                <w:delText>(0.0093)</w:delText>
              </w:r>
            </w:del>
          </w:p>
        </w:tc>
        <w:tc>
          <w:tcPr>
            <w:tcW w:w="528" w:type="pct"/>
            <w:tcBorders>
              <w:top w:val="nil"/>
              <w:left w:val="nil"/>
              <w:bottom w:val="nil"/>
              <w:right w:val="nil"/>
            </w:tcBorders>
            <w:vAlign w:val="center"/>
            <w:tcPrChange w:id="1082"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83" w:author="Jared Wright" w:date="2021-09-18T17:42:00Z">
                  <w:rPr>
                    <w:rFonts w:ascii="Times New Roman" w:hAnsi="Times New Roman" w:cs="Times New Roman"/>
                    <w:color w:val="000000"/>
                    <w:sz w:val="24"/>
                    <w:szCs w:val="24"/>
                  </w:rPr>
                </w:rPrChange>
              </w:rPr>
              <w:pPrChange w:id="1084" w:author="Jared Wright" w:date="2021-09-18T17:42:00Z">
                <w:pPr>
                  <w:framePr w:hSpace="180" w:wrap="around" w:vAnchor="page" w:hAnchor="margin" w:y="1936"/>
                  <w:jc w:val="center"/>
                </w:pPr>
              </w:pPrChange>
            </w:pPr>
            <w:ins w:id="1085" w:author="Jared Wright" w:date="2021-09-18T17:41:00Z">
              <w:r w:rsidRPr="00045403">
                <w:rPr>
                  <w:rFonts w:ascii="Times New Roman" w:hAnsi="Times New Roman" w:cs="Times New Roman"/>
                  <w:color w:val="000000"/>
                  <w:sz w:val="24"/>
                  <w:szCs w:val="24"/>
                  <w:rPrChange w:id="1086" w:author="Jared Wright" w:date="2021-09-18T17:42:00Z">
                    <w:rPr>
                      <w:rFonts w:ascii="Calibri" w:hAnsi="Calibri" w:cs="Calibri"/>
                      <w:color w:val="000000"/>
                    </w:rPr>
                  </w:rPrChange>
                </w:rPr>
                <w:t>(0.213)</w:t>
              </w:r>
            </w:ins>
            <w:del w:id="1087" w:author="Jared Wright" w:date="2021-09-18T17:41:00Z">
              <w:r w:rsidRPr="00045403" w:rsidDel="00FD46A7">
                <w:rPr>
                  <w:rFonts w:ascii="Times New Roman" w:hAnsi="Times New Roman" w:cs="Times New Roman"/>
                  <w:color w:val="000000"/>
                  <w:sz w:val="24"/>
                  <w:szCs w:val="24"/>
                  <w:rPrChange w:id="1088" w:author="Jared Wright" w:date="2021-09-18T17:42:00Z">
                    <w:rPr>
                      <w:rFonts w:ascii="Times New Roman" w:hAnsi="Times New Roman" w:cs="Times New Roman"/>
                      <w:color w:val="000000"/>
                      <w:sz w:val="24"/>
                      <w:szCs w:val="24"/>
                    </w:rPr>
                  </w:rPrChange>
                </w:rPr>
                <w:delText>(0.0165)</w:delText>
              </w:r>
            </w:del>
          </w:p>
        </w:tc>
        <w:tc>
          <w:tcPr>
            <w:tcW w:w="528" w:type="pct"/>
            <w:tcBorders>
              <w:top w:val="nil"/>
              <w:left w:val="nil"/>
              <w:bottom w:val="nil"/>
              <w:right w:val="nil"/>
            </w:tcBorders>
            <w:vAlign w:val="center"/>
            <w:tcPrChange w:id="1089"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90" w:author="Jared Wright" w:date="2021-09-18T17:42:00Z">
                  <w:rPr>
                    <w:rFonts w:ascii="Times New Roman" w:hAnsi="Times New Roman" w:cs="Times New Roman"/>
                    <w:color w:val="000000"/>
                    <w:sz w:val="24"/>
                    <w:szCs w:val="24"/>
                  </w:rPr>
                </w:rPrChange>
              </w:rPr>
              <w:pPrChange w:id="1091" w:author="Jared Wright" w:date="2021-09-18T17:42:00Z">
                <w:pPr>
                  <w:framePr w:hSpace="180" w:wrap="around" w:vAnchor="page" w:hAnchor="margin" w:y="1936"/>
                  <w:jc w:val="center"/>
                </w:pPr>
              </w:pPrChange>
            </w:pPr>
            <w:ins w:id="1092" w:author="Jared Wright" w:date="2021-09-18T17:41:00Z">
              <w:r w:rsidRPr="00045403">
                <w:rPr>
                  <w:rFonts w:ascii="Times New Roman" w:hAnsi="Times New Roman" w:cs="Times New Roman"/>
                  <w:color w:val="000000"/>
                  <w:sz w:val="24"/>
                  <w:szCs w:val="24"/>
                  <w:rPrChange w:id="1093" w:author="Jared Wright" w:date="2021-09-18T17:42:00Z">
                    <w:rPr>
                      <w:rFonts w:ascii="Calibri" w:hAnsi="Calibri" w:cs="Calibri"/>
                      <w:color w:val="000000"/>
                    </w:rPr>
                  </w:rPrChange>
                </w:rPr>
                <w:t>(0.217)</w:t>
              </w:r>
            </w:ins>
            <w:del w:id="1094" w:author="Jared Wright" w:date="2021-09-18T17:41:00Z">
              <w:r w:rsidRPr="00045403" w:rsidDel="00FD46A7">
                <w:rPr>
                  <w:rFonts w:ascii="Times New Roman" w:hAnsi="Times New Roman" w:cs="Times New Roman"/>
                  <w:color w:val="000000"/>
                  <w:sz w:val="24"/>
                  <w:szCs w:val="24"/>
                  <w:rPrChange w:id="1095" w:author="Jared Wright" w:date="2021-09-18T17:42:00Z">
                    <w:rPr>
                      <w:rFonts w:ascii="Times New Roman" w:hAnsi="Times New Roman" w:cs="Times New Roman"/>
                      <w:color w:val="000000"/>
                      <w:sz w:val="24"/>
                      <w:szCs w:val="24"/>
                    </w:rPr>
                  </w:rPrChange>
                </w:rPr>
                <w:delText>(0.0157)</w:delText>
              </w:r>
            </w:del>
          </w:p>
        </w:tc>
        <w:tc>
          <w:tcPr>
            <w:tcW w:w="528" w:type="pct"/>
            <w:tcBorders>
              <w:top w:val="nil"/>
              <w:left w:val="nil"/>
              <w:bottom w:val="nil"/>
              <w:right w:val="nil"/>
            </w:tcBorders>
            <w:vAlign w:val="center"/>
            <w:tcPrChange w:id="1096"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097" w:author="Jared Wright" w:date="2021-09-18T17:42:00Z">
                  <w:rPr>
                    <w:rFonts w:ascii="Times New Roman" w:hAnsi="Times New Roman" w:cs="Times New Roman"/>
                    <w:color w:val="000000"/>
                    <w:sz w:val="24"/>
                    <w:szCs w:val="24"/>
                  </w:rPr>
                </w:rPrChange>
              </w:rPr>
              <w:pPrChange w:id="1098" w:author="Jared Wright" w:date="2021-09-18T17:42:00Z">
                <w:pPr>
                  <w:framePr w:hSpace="180" w:wrap="around" w:vAnchor="page" w:hAnchor="margin" w:y="1936"/>
                  <w:jc w:val="center"/>
                </w:pPr>
              </w:pPrChange>
            </w:pPr>
            <w:ins w:id="1099" w:author="Jared Wright" w:date="2021-09-18T17:41:00Z">
              <w:r w:rsidRPr="00045403">
                <w:rPr>
                  <w:rFonts w:ascii="Times New Roman" w:hAnsi="Times New Roman" w:cs="Times New Roman"/>
                  <w:color w:val="000000"/>
                  <w:sz w:val="24"/>
                  <w:szCs w:val="24"/>
                  <w:rPrChange w:id="1100" w:author="Jared Wright" w:date="2021-09-18T17:42:00Z">
                    <w:rPr>
                      <w:rFonts w:ascii="Calibri" w:hAnsi="Calibri" w:cs="Calibri"/>
                      <w:color w:val="000000"/>
                    </w:rPr>
                  </w:rPrChange>
                </w:rPr>
                <w:t>(0.337)</w:t>
              </w:r>
            </w:ins>
            <w:del w:id="1101" w:author="Jared Wright" w:date="2021-09-18T17:41:00Z">
              <w:r w:rsidRPr="00045403" w:rsidDel="00FD46A7">
                <w:rPr>
                  <w:rFonts w:ascii="Times New Roman" w:hAnsi="Times New Roman" w:cs="Times New Roman"/>
                  <w:color w:val="000000"/>
                  <w:sz w:val="24"/>
                  <w:szCs w:val="24"/>
                  <w:rPrChange w:id="1102" w:author="Jared Wright" w:date="2021-09-18T17:42:00Z">
                    <w:rPr>
                      <w:rFonts w:ascii="Times New Roman" w:hAnsi="Times New Roman" w:cs="Times New Roman"/>
                      <w:color w:val="000000"/>
                      <w:sz w:val="24"/>
                      <w:szCs w:val="24"/>
                    </w:rPr>
                  </w:rPrChange>
                </w:rPr>
                <w:delText>(0.0269)</w:delText>
              </w:r>
            </w:del>
          </w:p>
        </w:tc>
        <w:tc>
          <w:tcPr>
            <w:tcW w:w="528" w:type="pct"/>
            <w:tcBorders>
              <w:top w:val="nil"/>
              <w:left w:val="nil"/>
              <w:bottom w:val="nil"/>
              <w:right w:val="nil"/>
            </w:tcBorders>
            <w:vAlign w:val="center"/>
            <w:tcPrChange w:id="1103"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04" w:author="Jared Wright" w:date="2021-09-18T17:49:00Z">
                  <w:rPr>
                    <w:rFonts w:ascii="Times New Roman" w:hAnsi="Times New Roman" w:cs="Times New Roman"/>
                    <w:color w:val="000000"/>
                    <w:sz w:val="24"/>
                    <w:szCs w:val="24"/>
                  </w:rPr>
                </w:rPrChange>
              </w:rPr>
              <w:pPrChange w:id="1105" w:author="Jared Wright" w:date="2021-09-18T17:49:00Z">
                <w:pPr>
                  <w:framePr w:hSpace="180" w:wrap="around" w:vAnchor="page" w:hAnchor="margin" w:y="1936"/>
                  <w:jc w:val="center"/>
                </w:pPr>
              </w:pPrChange>
            </w:pPr>
            <w:ins w:id="1106" w:author="Jared Wright" w:date="2021-09-18T17:49:00Z">
              <w:r w:rsidRPr="007C3E96">
                <w:rPr>
                  <w:rFonts w:ascii="Times New Roman" w:hAnsi="Times New Roman" w:cs="Times New Roman"/>
                  <w:color w:val="000000"/>
                  <w:sz w:val="24"/>
                  <w:szCs w:val="24"/>
                  <w:rPrChange w:id="1107" w:author="Jared Wright" w:date="2021-09-18T17:49:00Z">
                    <w:rPr>
                      <w:rFonts w:ascii="Calibri" w:hAnsi="Calibri" w:cs="Calibri"/>
                      <w:color w:val="000000"/>
                    </w:rPr>
                  </w:rPrChange>
                </w:rPr>
                <w:t>(0.919)</w:t>
              </w:r>
            </w:ins>
            <w:del w:id="1108" w:author="Jared Wright" w:date="2021-09-18T17:42:00Z">
              <w:r w:rsidRPr="007C3E96" w:rsidDel="007E1B21">
                <w:rPr>
                  <w:rFonts w:ascii="Times New Roman" w:hAnsi="Times New Roman" w:cs="Times New Roman"/>
                  <w:color w:val="000000"/>
                  <w:sz w:val="24"/>
                  <w:szCs w:val="24"/>
                  <w:rPrChange w:id="1109" w:author="Jared Wright" w:date="2021-09-18T17:49:00Z">
                    <w:rPr>
                      <w:rFonts w:ascii="Times New Roman" w:hAnsi="Times New Roman" w:cs="Times New Roman"/>
                      <w:color w:val="000000"/>
                      <w:sz w:val="24"/>
                      <w:szCs w:val="24"/>
                    </w:rPr>
                  </w:rPrChange>
                </w:rPr>
                <w:delText>(0.0072)</w:delText>
              </w:r>
            </w:del>
          </w:p>
        </w:tc>
        <w:tc>
          <w:tcPr>
            <w:tcW w:w="528" w:type="pct"/>
            <w:tcBorders>
              <w:top w:val="nil"/>
              <w:left w:val="nil"/>
              <w:bottom w:val="nil"/>
              <w:right w:val="nil"/>
            </w:tcBorders>
            <w:vAlign w:val="center"/>
            <w:tcPrChange w:id="1110"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11" w:author="Jared Wright" w:date="2021-09-18T17:49:00Z">
                  <w:rPr>
                    <w:rFonts w:ascii="Times New Roman" w:hAnsi="Times New Roman" w:cs="Times New Roman"/>
                    <w:color w:val="000000"/>
                    <w:sz w:val="24"/>
                    <w:szCs w:val="24"/>
                  </w:rPr>
                </w:rPrChange>
              </w:rPr>
              <w:pPrChange w:id="1112" w:author="Jared Wright" w:date="2021-09-18T17:49:00Z">
                <w:pPr>
                  <w:framePr w:hSpace="180" w:wrap="around" w:vAnchor="page" w:hAnchor="margin" w:y="1936"/>
                  <w:jc w:val="center"/>
                </w:pPr>
              </w:pPrChange>
            </w:pPr>
            <w:ins w:id="1113" w:author="Jared Wright" w:date="2021-09-18T17:49:00Z">
              <w:r w:rsidRPr="007C3E96">
                <w:rPr>
                  <w:rFonts w:ascii="Times New Roman" w:hAnsi="Times New Roman" w:cs="Times New Roman"/>
                  <w:color w:val="000000"/>
                  <w:sz w:val="24"/>
                  <w:szCs w:val="24"/>
                  <w:rPrChange w:id="1114" w:author="Jared Wright" w:date="2021-09-18T17:49:00Z">
                    <w:rPr>
                      <w:rFonts w:ascii="Calibri" w:hAnsi="Calibri" w:cs="Calibri"/>
                      <w:color w:val="000000"/>
                    </w:rPr>
                  </w:rPrChange>
                </w:rPr>
                <w:t>(0.912)</w:t>
              </w:r>
            </w:ins>
            <w:del w:id="1115" w:author="Jared Wright" w:date="2021-09-18T17:42:00Z">
              <w:r w:rsidRPr="007C3E96" w:rsidDel="007E1B21">
                <w:rPr>
                  <w:rFonts w:ascii="Times New Roman" w:hAnsi="Times New Roman" w:cs="Times New Roman"/>
                  <w:color w:val="000000"/>
                  <w:sz w:val="24"/>
                  <w:szCs w:val="24"/>
                  <w:rPrChange w:id="1116" w:author="Jared Wright" w:date="2021-09-18T17:49:00Z">
                    <w:rPr>
                      <w:rFonts w:ascii="Times New Roman" w:hAnsi="Times New Roman" w:cs="Times New Roman"/>
                      <w:color w:val="000000"/>
                      <w:sz w:val="24"/>
                      <w:szCs w:val="24"/>
                    </w:rPr>
                  </w:rPrChange>
                </w:rPr>
                <w:delText>(0.0118)</w:delText>
              </w:r>
            </w:del>
          </w:p>
        </w:tc>
        <w:tc>
          <w:tcPr>
            <w:tcW w:w="528" w:type="pct"/>
            <w:tcBorders>
              <w:top w:val="nil"/>
              <w:left w:val="nil"/>
              <w:bottom w:val="nil"/>
              <w:right w:val="nil"/>
            </w:tcBorders>
            <w:vAlign w:val="center"/>
            <w:tcPrChange w:id="1117"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18" w:author="Jared Wright" w:date="2021-09-18T17:49:00Z">
                  <w:rPr>
                    <w:rFonts w:ascii="Times New Roman" w:hAnsi="Times New Roman" w:cs="Times New Roman"/>
                    <w:color w:val="000000"/>
                    <w:sz w:val="24"/>
                    <w:szCs w:val="24"/>
                  </w:rPr>
                </w:rPrChange>
              </w:rPr>
              <w:pPrChange w:id="1119" w:author="Jared Wright" w:date="2021-09-18T17:49:00Z">
                <w:pPr>
                  <w:framePr w:hSpace="180" w:wrap="around" w:vAnchor="page" w:hAnchor="margin" w:y="1936"/>
                  <w:jc w:val="center"/>
                </w:pPr>
              </w:pPrChange>
            </w:pPr>
            <w:ins w:id="1120" w:author="Jared Wright" w:date="2021-09-18T17:49:00Z">
              <w:r w:rsidRPr="007C3E96">
                <w:rPr>
                  <w:rFonts w:ascii="Times New Roman" w:hAnsi="Times New Roman" w:cs="Times New Roman"/>
                  <w:color w:val="000000"/>
                  <w:sz w:val="24"/>
                  <w:szCs w:val="24"/>
                  <w:rPrChange w:id="1121" w:author="Jared Wright" w:date="2021-09-18T17:49:00Z">
                    <w:rPr>
                      <w:rFonts w:ascii="Calibri" w:hAnsi="Calibri" w:cs="Calibri"/>
                      <w:color w:val="000000"/>
                    </w:rPr>
                  </w:rPrChange>
                </w:rPr>
                <w:t>(1.212)</w:t>
              </w:r>
            </w:ins>
            <w:del w:id="1122" w:author="Jared Wright" w:date="2021-09-18T17:42:00Z">
              <w:r w:rsidRPr="007C3E96" w:rsidDel="007E1B21">
                <w:rPr>
                  <w:rFonts w:ascii="Times New Roman" w:hAnsi="Times New Roman" w:cs="Times New Roman"/>
                  <w:color w:val="000000"/>
                  <w:sz w:val="24"/>
                  <w:szCs w:val="24"/>
                  <w:rPrChange w:id="1123" w:author="Jared Wright" w:date="2021-09-18T17:49:00Z">
                    <w:rPr>
                      <w:rFonts w:ascii="Times New Roman" w:hAnsi="Times New Roman" w:cs="Times New Roman"/>
                      <w:color w:val="000000"/>
                      <w:sz w:val="24"/>
                      <w:szCs w:val="24"/>
                    </w:rPr>
                  </w:rPrChange>
                </w:rPr>
                <w:delText>(0.0127)</w:delText>
              </w:r>
            </w:del>
          </w:p>
        </w:tc>
        <w:tc>
          <w:tcPr>
            <w:tcW w:w="528" w:type="pct"/>
            <w:tcBorders>
              <w:top w:val="nil"/>
              <w:left w:val="nil"/>
              <w:bottom w:val="nil"/>
              <w:right w:val="nil"/>
            </w:tcBorders>
            <w:vAlign w:val="center"/>
            <w:tcPrChange w:id="1124"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25" w:author="Jared Wright" w:date="2021-09-18T17:49:00Z">
                  <w:rPr>
                    <w:rFonts w:ascii="Times New Roman" w:hAnsi="Times New Roman" w:cs="Times New Roman"/>
                    <w:color w:val="000000"/>
                    <w:sz w:val="24"/>
                    <w:szCs w:val="24"/>
                  </w:rPr>
                </w:rPrChange>
              </w:rPr>
              <w:pPrChange w:id="1126" w:author="Jared Wright" w:date="2021-09-18T17:49:00Z">
                <w:pPr>
                  <w:framePr w:hSpace="180" w:wrap="around" w:vAnchor="page" w:hAnchor="margin" w:y="1936"/>
                  <w:jc w:val="center"/>
                </w:pPr>
              </w:pPrChange>
            </w:pPr>
            <w:ins w:id="1127" w:author="Jared Wright" w:date="2021-09-18T17:49:00Z">
              <w:r w:rsidRPr="007C3E96">
                <w:rPr>
                  <w:rFonts w:ascii="Times New Roman" w:hAnsi="Times New Roman" w:cs="Times New Roman"/>
                  <w:color w:val="000000"/>
                  <w:sz w:val="24"/>
                  <w:szCs w:val="24"/>
                  <w:rPrChange w:id="1128" w:author="Jared Wright" w:date="2021-09-18T17:49:00Z">
                    <w:rPr>
                      <w:rFonts w:ascii="Calibri" w:hAnsi="Calibri" w:cs="Calibri"/>
                      <w:color w:val="000000"/>
                    </w:rPr>
                  </w:rPrChange>
                </w:rPr>
                <w:t>(2.081)</w:t>
              </w:r>
            </w:ins>
            <w:del w:id="1129" w:author="Jared Wright" w:date="2021-09-18T17:42:00Z">
              <w:r w:rsidRPr="007C3E96" w:rsidDel="007E1B21">
                <w:rPr>
                  <w:rFonts w:ascii="Times New Roman" w:hAnsi="Times New Roman" w:cs="Times New Roman"/>
                  <w:color w:val="000000"/>
                  <w:sz w:val="24"/>
                  <w:szCs w:val="24"/>
                  <w:rPrChange w:id="1130" w:author="Jared Wright" w:date="2021-09-18T17:49:00Z">
                    <w:rPr>
                      <w:rFonts w:ascii="Times New Roman" w:hAnsi="Times New Roman" w:cs="Times New Roman"/>
                      <w:color w:val="000000"/>
                      <w:sz w:val="24"/>
                      <w:szCs w:val="24"/>
                    </w:rPr>
                  </w:rPrChange>
                </w:rPr>
                <w:delText>(0.0250)</w:delText>
              </w:r>
            </w:del>
          </w:p>
        </w:tc>
      </w:tr>
      <w:tr w:rsidR="007C3E96" w:rsidRPr="004B0CB6" w:rsidTr="007C3E96">
        <w:trPr>
          <w:gridAfter w:val="1"/>
          <w:wAfter w:w="15" w:type="pct"/>
          <w:trHeight w:val="360"/>
          <w:trPrChange w:id="1131" w:author="Jared Wright" w:date="2021-09-18T17:49:00Z">
            <w:trPr>
              <w:gridAfter w:val="1"/>
              <w:wAfter w:w="15" w:type="pct"/>
              <w:trHeight w:hRule="exact" w:val="432"/>
            </w:trPr>
          </w:trPrChange>
        </w:trPr>
        <w:tc>
          <w:tcPr>
            <w:tcW w:w="761" w:type="pct"/>
            <w:gridSpan w:val="2"/>
            <w:vMerge w:val="restart"/>
            <w:tcBorders>
              <w:top w:val="nil"/>
              <w:left w:val="nil"/>
              <w:right w:val="nil"/>
            </w:tcBorders>
            <w:vAlign w:val="center"/>
            <w:tcPrChange w:id="1132" w:author="Jared Wright" w:date="2021-09-18T17:49:00Z">
              <w:tcPr>
                <w:tcW w:w="761" w:type="pct"/>
                <w:gridSpan w:val="2"/>
                <w:vMerge w:val="restart"/>
                <w:tcBorders>
                  <w:top w:val="nil"/>
                  <w:left w:val="nil"/>
                  <w:right w:val="nil"/>
                </w:tcBorders>
                <w:vAlign w:val="center"/>
              </w:tcPr>
            </w:tcPrChange>
          </w:tcPr>
          <w:p w:rsidR="007C3E96" w:rsidRPr="004B0CB6" w:rsidRDefault="007C3E96" w:rsidP="007C3E96">
            <w:pPr>
              <w:rPr>
                <w:rFonts w:ascii="Times New Roman" w:hAnsi="Times New Roman" w:cs="Times New Roman"/>
                <w:sz w:val="24"/>
                <w:szCs w:val="24"/>
              </w:rPr>
              <w:pPrChange w:id="1133" w:author="Jared Wright" w:date="2021-09-18T17:39:00Z">
                <w:pPr>
                  <w:framePr w:hSpace="180" w:wrap="around" w:vAnchor="page" w:hAnchor="margin" w:y="1936"/>
                </w:pPr>
              </w:pPrChange>
            </w:pPr>
            <w:ins w:id="1134" w:author="Jared Wright" w:date="2021-09-18T17:38:00Z">
              <w:r w:rsidRPr="006765F3">
                <w:rPr>
                  <w:rFonts w:ascii="Times New Roman" w:hAnsi="Times New Roman" w:cs="Times New Roman"/>
                  <w:sz w:val="24"/>
                  <w:szCs w:val="24"/>
                </w:rPr>
                <w:t>Base Year Home Ownership</w:t>
              </w:r>
            </w:ins>
            <w:del w:id="1135" w:author="Jared Wright" w:date="2021-09-18T17:38:00Z">
              <w:r w:rsidRPr="004B0CB6" w:rsidDel="00273C8C">
                <w:rPr>
                  <w:rFonts w:ascii="Times New Roman" w:hAnsi="Times New Roman" w:cs="Times New Roman"/>
                  <w:sz w:val="24"/>
                  <w:szCs w:val="24"/>
                </w:rPr>
                <w:delText>Male</w:delText>
              </w:r>
            </w:del>
          </w:p>
        </w:tc>
        <w:tc>
          <w:tcPr>
            <w:tcW w:w="528" w:type="pct"/>
            <w:gridSpan w:val="2"/>
            <w:tcBorders>
              <w:top w:val="nil"/>
              <w:left w:val="nil"/>
              <w:bottom w:val="nil"/>
              <w:right w:val="nil"/>
            </w:tcBorders>
            <w:vAlign w:val="center"/>
            <w:tcPrChange w:id="1136" w:author="Jared Wright" w:date="2021-09-18T17:49:00Z">
              <w:tcPr>
                <w:tcW w:w="528" w:type="pct"/>
                <w:gridSpan w:val="2"/>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137" w:author="Jared Wright" w:date="2021-09-18T17:42:00Z">
                  <w:rPr>
                    <w:rFonts w:ascii="Times New Roman" w:hAnsi="Times New Roman" w:cs="Times New Roman"/>
                    <w:color w:val="000000"/>
                    <w:sz w:val="24"/>
                    <w:szCs w:val="24"/>
                  </w:rPr>
                </w:rPrChange>
              </w:rPr>
              <w:pPrChange w:id="1138" w:author="Jared Wright" w:date="2021-09-18T17:42:00Z">
                <w:pPr>
                  <w:framePr w:hSpace="180" w:wrap="around" w:vAnchor="page" w:hAnchor="margin" w:y="1936"/>
                  <w:jc w:val="center"/>
                </w:pPr>
              </w:pPrChange>
            </w:pPr>
            <w:ins w:id="1139" w:author="Jared Wright" w:date="2021-09-18T17:41:00Z">
              <w:r w:rsidRPr="00045403">
                <w:rPr>
                  <w:rFonts w:ascii="Times New Roman" w:hAnsi="Times New Roman" w:cs="Times New Roman"/>
                  <w:color w:val="000000"/>
                  <w:sz w:val="24"/>
                  <w:szCs w:val="24"/>
                  <w:rPrChange w:id="1140" w:author="Jared Wright" w:date="2021-09-18T17:42:00Z">
                    <w:rPr>
                      <w:rFonts w:ascii="Calibri" w:hAnsi="Calibri" w:cs="Calibri"/>
                      <w:color w:val="000000"/>
                    </w:rPr>
                  </w:rPrChange>
                </w:rPr>
                <w:t>0.898**</w:t>
              </w:r>
            </w:ins>
            <w:del w:id="1141" w:author="Jared Wright" w:date="2021-09-18T17:41:00Z">
              <w:r w:rsidRPr="00045403" w:rsidDel="00FD46A7">
                <w:rPr>
                  <w:rFonts w:ascii="Times New Roman" w:hAnsi="Times New Roman" w:cs="Times New Roman"/>
                  <w:color w:val="000000"/>
                  <w:sz w:val="24"/>
                  <w:szCs w:val="24"/>
                  <w:rPrChange w:id="1142" w:author="Jared Wright" w:date="2021-09-18T17:42:00Z">
                    <w:rPr>
                      <w:rFonts w:ascii="Times New Roman" w:hAnsi="Times New Roman" w:cs="Times New Roman"/>
                      <w:color w:val="000000"/>
                      <w:sz w:val="24"/>
                      <w:szCs w:val="24"/>
                    </w:rPr>
                  </w:rPrChange>
                </w:rPr>
                <w:delText>0.2063**</w:delText>
              </w:r>
            </w:del>
          </w:p>
        </w:tc>
        <w:tc>
          <w:tcPr>
            <w:tcW w:w="528" w:type="pct"/>
            <w:tcBorders>
              <w:top w:val="nil"/>
              <w:left w:val="nil"/>
              <w:bottom w:val="nil"/>
              <w:right w:val="nil"/>
            </w:tcBorders>
            <w:vAlign w:val="center"/>
            <w:tcPrChange w:id="1143"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144" w:author="Jared Wright" w:date="2021-09-18T17:42:00Z">
                  <w:rPr>
                    <w:rFonts w:ascii="Times New Roman" w:hAnsi="Times New Roman" w:cs="Times New Roman"/>
                    <w:color w:val="000000"/>
                    <w:sz w:val="24"/>
                    <w:szCs w:val="24"/>
                  </w:rPr>
                </w:rPrChange>
              </w:rPr>
              <w:pPrChange w:id="1145" w:author="Jared Wright" w:date="2021-09-18T17:42:00Z">
                <w:pPr>
                  <w:framePr w:hSpace="180" w:wrap="around" w:vAnchor="page" w:hAnchor="margin" w:y="1936"/>
                  <w:jc w:val="center"/>
                </w:pPr>
              </w:pPrChange>
            </w:pPr>
            <w:ins w:id="1146" w:author="Jared Wright" w:date="2021-09-18T17:41:00Z">
              <w:r w:rsidRPr="00045403">
                <w:rPr>
                  <w:rFonts w:ascii="Times New Roman" w:hAnsi="Times New Roman" w:cs="Times New Roman"/>
                  <w:color w:val="000000"/>
                  <w:sz w:val="24"/>
                  <w:szCs w:val="24"/>
                  <w:rPrChange w:id="1147" w:author="Jared Wright" w:date="2021-09-18T17:42:00Z">
                    <w:rPr>
                      <w:rFonts w:ascii="Calibri" w:hAnsi="Calibri" w:cs="Calibri"/>
                      <w:color w:val="000000"/>
                    </w:rPr>
                  </w:rPrChange>
                </w:rPr>
                <w:t>1.020**</w:t>
              </w:r>
            </w:ins>
            <w:del w:id="1148" w:author="Jared Wright" w:date="2021-09-18T17:41:00Z">
              <w:r w:rsidRPr="00045403" w:rsidDel="00FD46A7">
                <w:rPr>
                  <w:rFonts w:ascii="Times New Roman" w:hAnsi="Times New Roman" w:cs="Times New Roman"/>
                  <w:color w:val="000000"/>
                  <w:sz w:val="24"/>
                  <w:szCs w:val="24"/>
                  <w:rPrChange w:id="1149" w:author="Jared Wright" w:date="2021-09-18T17:42:00Z">
                    <w:rPr>
                      <w:rFonts w:ascii="Times New Roman" w:hAnsi="Times New Roman" w:cs="Times New Roman"/>
                      <w:color w:val="000000"/>
                      <w:sz w:val="24"/>
                      <w:szCs w:val="24"/>
                    </w:rPr>
                  </w:rPrChange>
                </w:rPr>
                <w:delText>0.1821**</w:delText>
              </w:r>
            </w:del>
          </w:p>
        </w:tc>
        <w:tc>
          <w:tcPr>
            <w:tcW w:w="528" w:type="pct"/>
            <w:tcBorders>
              <w:top w:val="nil"/>
              <w:left w:val="nil"/>
              <w:bottom w:val="nil"/>
              <w:right w:val="nil"/>
            </w:tcBorders>
            <w:vAlign w:val="center"/>
            <w:tcPrChange w:id="1150"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151" w:author="Jared Wright" w:date="2021-09-18T17:42:00Z">
                  <w:rPr>
                    <w:rFonts w:ascii="Times New Roman" w:hAnsi="Times New Roman" w:cs="Times New Roman"/>
                    <w:color w:val="000000"/>
                    <w:sz w:val="24"/>
                    <w:szCs w:val="24"/>
                  </w:rPr>
                </w:rPrChange>
              </w:rPr>
              <w:pPrChange w:id="1152" w:author="Jared Wright" w:date="2021-09-18T17:42:00Z">
                <w:pPr>
                  <w:framePr w:hSpace="180" w:wrap="around" w:vAnchor="page" w:hAnchor="margin" w:y="1936"/>
                  <w:jc w:val="center"/>
                </w:pPr>
              </w:pPrChange>
            </w:pPr>
            <w:ins w:id="1153" w:author="Jared Wright" w:date="2021-09-18T17:41:00Z">
              <w:r w:rsidRPr="00045403">
                <w:rPr>
                  <w:rFonts w:ascii="Times New Roman" w:hAnsi="Times New Roman" w:cs="Times New Roman"/>
                  <w:color w:val="000000"/>
                  <w:sz w:val="24"/>
                  <w:szCs w:val="24"/>
                  <w:rPrChange w:id="1154" w:author="Jared Wright" w:date="2021-09-18T17:42:00Z">
                    <w:rPr>
                      <w:rFonts w:ascii="Calibri" w:hAnsi="Calibri" w:cs="Calibri"/>
                      <w:color w:val="000000"/>
                    </w:rPr>
                  </w:rPrChange>
                </w:rPr>
                <w:t>1.063**</w:t>
              </w:r>
            </w:ins>
            <w:del w:id="1155" w:author="Jared Wright" w:date="2021-09-18T17:41:00Z">
              <w:r w:rsidRPr="00045403" w:rsidDel="00FD46A7">
                <w:rPr>
                  <w:rFonts w:ascii="Times New Roman" w:hAnsi="Times New Roman" w:cs="Times New Roman"/>
                  <w:color w:val="000000"/>
                  <w:sz w:val="24"/>
                  <w:szCs w:val="24"/>
                  <w:rPrChange w:id="1156" w:author="Jared Wright" w:date="2021-09-18T17:42:00Z">
                    <w:rPr>
                      <w:rFonts w:ascii="Times New Roman" w:hAnsi="Times New Roman" w:cs="Times New Roman"/>
                      <w:color w:val="000000"/>
                      <w:sz w:val="24"/>
                      <w:szCs w:val="24"/>
                    </w:rPr>
                  </w:rPrChange>
                </w:rPr>
                <w:delText>0.1767**</w:delText>
              </w:r>
            </w:del>
          </w:p>
        </w:tc>
        <w:tc>
          <w:tcPr>
            <w:tcW w:w="528" w:type="pct"/>
            <w:tcBorders>
              <w:top w:val="nil"/>
              <w:left w:val="nil"/>
              <w:bottom w:val="nil"/>
              <w:right w:val="nil"/>
            </w:tcBorders>
            <w:vAlign w:val="center"/>
            <w:tcPrChange w:id="1157"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158" w:author="Jared Wright" w:date="2021-09-18T17:42:00Z">
                  <w:rPr>
                    <w:rFonts w:ascii="Times New Roman" w:hAnsi="Times New Roman" w:cs="Times New Roman"/>
                    <w:color w:val="000000"/>
                    <w:sz w:val="24"/>
                    <w:szCs w:val="24"/>
                  </w:rPr>
                </w:rPrChange>
              </w:rPr>
              <w:pPrChange w:id="1159" w:author="Jared Wright" w:date="2021-09-18T17:42:00Z">
                <w:pPr>
                  <w:framePr w:hSpace="180" w:wrap="around" w:vAnchor="page" w:hAnchor="margin" w:y="1936"/>
                  <w:jc w:val="center"/>
                </w:pPr>
              </w:pPrChange>
            </w:pPr>
            <w:ins w:id="1160" w:author="Jared Wright" w:date="2021-09-18T17:41:00Z">
              <w:r w:rsidRPr="00045403">
                <w:rPr>
                  <w:rFonts w:ascii="Times New Roman" w:hAnsi="Times New Roman" w:cs="Times New Roman"/>
                  <w:color w:val="000000"/>
                  <w:sz w:val="24"/>
                  <w:szCs w:val="24"/>
                  <w:rPrChange w:id="1161" w:author="Jared Wright" w:date="2021-09-18T17:42:00Z">
                    <w:rPr>
                      <w:rFonts w:ascii="Calibri" w:hAnsi="Calibri" w:cs="Calibri"/>
                      <w:color w:val="000000"/>
                    </w:rPr>
                  </w:rPrChange>
                </w:rPr>
                <w:t>1.111**</w:t>
              </w:r>
            </w:ins>
            <w:del w:id="1162" w:author="Jared Wright" w:date="2021-09-18T17:41:00Z">
              <w:r w:rsidRPr="00045403" w:rsidDel="00FD46A7">
                <w:rPr>
                  <w:rFonts w:ascii="Times New Roman" w:hAnsi="Times New Roman" w:cs="Times New Roman"/>
                  <w:color w:val="000000"/>
                  <w:sz w:val="24"/>
                  <w:szCs w:val="24"/>
                  <w:rPrChange w:id="1163" w:author="Jared Wright" w:date="2021-09-18T17:42:00Z">
                    <w:rPr>
                      <w:rFonts w:ascii="Times New Roman" w:hAnsi="Times New Roman" w:cs="Times New Roman"/>
                      <w:color w:val="000000"/>
                      <w:sz w:val="24"/>
                      <w:szCs w:val="24"/>
                    </w:rPr>
                  </w:rPrChange>
                </w:rPr>
                <w:delText>0.1763**</w:delText>
              </w:r>
            </w:del>
          </w:p>
        </w:tc>
        <w:tc>
          <w:tcPr>
            <w:tcW w:w="528" w:type="pct"/>
            <w:tcBorders>
              <w:top w:val="nil"/>
              <w:left w:val="nil"/>
              <w:bottom w:val="nil"/>
              <w:right w:val="nil"/>
            </w:tcBorders>
            <w:vAlign w:val="center"/>
            <w:tcPrChange w:id="1164"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65" w:author="Jared Wright" w:date="2021-09-18T17:49:00Z">
                  <w:rPr>
                    <w:rFonts w:ascii="Times New Roman" w:hAnsi="Times New Roman" w:cs="Times New Roman"/>
                    <w:color w:val="000000"/>
                    <w:sz w:val="24"/>
                    <w:szCs w:val="24"/>
                  </w:rPr>
                </w:rPrChange>
              </w:rPr>
              <w:pPrChange w:id="1166" w:author="Jared Wright" w:date="2021-09-18T17:49:00Z">
                <w:pPr>
                  <w:framePr w:hSpace="180" w:wrap="around" w:vAnchor="page" w:hAnchor="margin" w:y="1936"/>
                  <w:jc w:val="center"/>
                </w:pPr>
              </w:pPrChange>
            </w:pPr>
            <w:ins w:id="1167" w:author="Jared Wright" w:date="2021-09-18T17:49:00Z">
              <w:r w:rsidRPr="007C3E96">
                <w:rPr>
                  <w:rFonts w:ascii="Times New Roman" w:hAnsi="Times New Roman" w:cs="Times New Roman"/>
                  <w:color w:val="000000"/>
                  <w:sz w:val="24"/>
                  <w:szCs w:val="24"/>
                  <w:rPrChange w:id="1168" w:author="Jared Wright" w:date="2021-09-18T17:49:00Z">
                    <w:rPr>
                      <w:rFonts w:ascii="Calibri" w:hAnsi="Calibri" w:cs="Calibri"/>
                      <w:color w:val="000000"/>
                    </w:rPr>
                  </w:rPrChange>
                </w:rPr>
                <w:t>-2.073**</w:t>
              </w:r>
            </w:ins>
            <w:del w:id="1169" w:author="Jared Wright" w:date="2021-09-18T17:42:00Z">
              <w:r w:rsidRPr="007C3E96" w:rsidDel="007E1B21">
                <w:rPr>
                  <w:rFonts w:ascii="Times New Roman" w:hAnsi="Times New Roman" w:cs="Times New Roman"/>
                  <w:color w:val="000000"/>
                  <w:sz w:val="24"/>
                  <w:szCs w:val="24"/>
                  <w:rPrChange w:id="1170" w:author="Jared Wright" w:date="2021-09-18T17:49:00Z">
                    <w:rPr>
                      <w:rFonts w:ascii="Times New Roman" w:hAnsi="Times New Roman" w:cs="Times New Roman"/>
                      <w:color w:val="000000"/>
                      <w:sz w:val="24"/>
                      <w:szCs w:val="24"/>
                    </w:rPr>
                  </w:rPrChange>
                </w:rPr>
                <w:delText>-0.5962**</w:delText>
              </w:r>
            </w:del>
          </w:p>
        </w:tc>
        <w:tc>
          <w:tcPr>
            <w:tcW w:w="528" w:type="pct"/>
            <w:tcBorders>
              <w:top w:val="nil"/>
              <w:left w:val="nil"/>
              <w:bottom w:val="nil"/>
              <w:right w:val="nil"/>
            </w:tcBorders>
            <w:vAlign w:val="center"/>
            <w:tcPrChange w:id="1171"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72" w:author="Jared Wright" w:date="2021-09-18T17:49:00Z">
                  <w:rPr>
                    <w:rFonts w:ascii="Times New Roman" w:hAnsi="Times New Roman" w:cs="Times New Roman"/>
                    <w:color w:val="000000"/>
                    <w:sz w:val="24"/>
                    <w:szCs w:val="24"/>
                  </w:rPr>
                </w:rPrChange>
              </w:rPr>
              <w:pPrChange w:id="1173" w:author="Jared Wright" w:date="2021-09-18T17:49:00Z">
                <w:pPr>
                  <w:framePr w:hSpace="180" w:wrap="around" w:vAnchor="page" w:hAnchor="margin" w:y="1936"/>
                  <w:jc w:val="center"/>
                </w:pPr>
              </w:pPrChange>
            </w:pPr>
            <w:ins w:id="1174" w:author="Jared Wright" w:date="2021-09-18T17:49:00Z">
              <w:r w:rsidRPr="007C3E96">
                <w:rPr>
                  <w:rFonts w:ascii="Times New Roman" w:hAnsi="Times New Roman" w:cs="Times New Roman"/>
                  <w:color w:val="000000"/>
                  <w:sz w:val="24"/>
                  <w:szCs w:val="24"/>
                  <w:rPrChange w:id="1175" w:author="Jared Wright" w:date="2021-09-18T17:49:00Z">
                    <w:rPr>
                      <w:rFonts w:ascii="Calibri" w:hAnsi="Calibri" w:cs="Calibri"/>
                      <w:color w:val="000000"/>
                    </w:rPr>
                  </w:rPrChange>
                </w:rPr>
                <w:t>-2.004**</w:t>
              </w:r>
            </w:ins>
            <w:del w:id="1176" w:author="Jared Wright" w:date="2021-09-18T17:42:00Z">
              <w:r w:rsidRPr="007C3E96" w:rsidDel="007E1B21">
                <w:rPr>
                  <w:rFonts w:ascii="Times New Roman" w:hAnsi="Times New Roman" w:cs="Times New Roman"/>
                  <w:color w:val="000000"/>
                  <w:sz w:val="24"/>
                  <w:szCs w:val="24"/>
                  <w:rPrChange w:id="1177" w:author="Jared Wright" w:date="2021-09-18T17:49:00Z">
                    <w:rPr>
                      <w:rFonts w:ascii="Times New Roman" w:hAnsi="Times New Roman" w:cs="Times New Roman"/>
                      <w:color w:val="000000"/>
                      <w:sz w:val="24"/>
                      <w:szCs w:val="24"/>
                    </w:rPr>
                  </w:rPrChange>
                </w:rPr>
                <w:delText>-0.5926**</w:delText>
              </w:r>
            </w:del>
          </w:p>
        </w:tc>
        <w:tc>
          <w:tcPr>
            <w:tcW w:w="528" w:type="pct"/>
            <w:tcBorders>
              <w:top w:val="nil"/>
              <w:left w:val="nil"/>
              <w:bottom w:val="nil"/>
              <w:right w:val="nil"/>
            </w:tcBorders>
            <w:vAlign w:val="center"/>
            <w:tcPrChange w:id="1178"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79" w:author="Jared Wright" w:date="2021-09-18T17:49:00Z">
                  <w:rPr>
                    <w:rFonts w:ascii="Times New Roman" w:hAnsi="Times New Roman" w:cs="Times New Roman"/>
                    <w:color w:val="000000"/>
                    <w:sz w:val="24"/>
                    <w:szCs w:val="24"/>
                  </w:rPr>
                </w:rPrChange>
              </w:rPr>
              <w:pPrChange w:id="1180" w:author="Jared Wright" w:date="2021-09-18T17:49:00Z">
                <w:pPr>
                  <w:framePr w:hSpace="180" w:wrap="around" w:vAnchor="page" w:hAnchor="margin" w:y="1936"/>
                  <w:jc w:val="center"/>
                </w:pPr>
              </w:pPrChange>
            </w:pPr>
            <w:ins w:id="1181" w:author="Jared Wright" w:date="2021-09-18T17:49:00Z">
              <w:r w:rsidRPr="007C3E96">
                <w:rPr>
                  <w:rFonts w:ascii="Times New Roman" w:hAnsi="Times New Roman" w:cs="Times New Roman"/>
                  <w:color w:val="000000"/>
                  <w:sz w:val="24"/>
                  <w:szCs w:val="24"/>
                  <w:rPrChange w:id="1182" w:author="Jared Wright" w:date="2021-09-18T17:49:00Z">
                    <w:rPr>
                      <w:rFonts w:ascii="Calibri" w:hAnsi="Calibri" w:cs="Calibri"/>
                      <w:color w:val="000000"/>
                    </w:rPr>
                  </w:rPrChange>
                </w:rPr>
                <w:t>-1.937**</w:t>
              </w:r>
            </w:ins>
            <w:del w:id="1183" w:author="Jared Wright" w:date="2021-09-18T17:42:00Z">
              <w:r w:rsidRPr="007C3E96" w:rsidDel="007E1B21">
                <w:rPr>
                  <w:rFonts w:ascii="Times New Roman" w:hAnsi="Times New Roman" w:cs="Times New Roman"/>
                  <w:color w:val="000000"/>
                  <w:sz w:val="24"/>
                  <w:szCs w:val="24"/>
                  <w:rPrChange w:id="1184" w:author="Jared Wright" w:date="2021-09-18T17:49:00Z">
                    <w:rPr>
                      <w:rFonts w:ascii="Times New Roman" w:hAnsi="Times New Roman" w:cs="Times New Roman"/>
                      <w:color w:val="000000"/>
                      <w:sz w:val="24"/>
                      <w:szCs w:val="24"/>
                    </w:rPr>
                  </w:rPrChange>
                </w:rPr>
                <w:delText>-0.6002**</w:delText>
              </w:r>
            </w:del>
          </w:p>
        </w:tc>
        <w:tc>
          <w:tcPr>
            <w:tcW w:w="528" w:type="pct"/>
            <w:tcBorders>
              <w:top w:val="nil"/>
              <w:left w:val="nil"/>
              <w:bottom w:val="nil"/>
              <w:right w:val="nil"/>
            </w:tcBorders>
            <w:vAlign w:val="center"/>
            <w:tcPrChange w:id="1185"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186" w:author="Jared Wright" w:date="2021-09-18T17:49:00Z">
                  <w:rPr>
                    <w:rFonts w:ascii="Times New Roman" w:hAnsi="Times New Roman" w:cs="Times New Roman"/>
                    <w:color w:val="000000"/>
                    <w:sz w:val="24"/>
                    <w:szCs w:val="24"/>
                  </w:rPr>
                </w:rPrChange>
              </w:rPr>
              <w:pPrChange w:id="1187" w:author="Jared Wright" w:date="2021-09-18T17:49:00Z">
                <w:pPr>
                  <w:framePr w:hSpace="180" w:wrap="around" w:vAnchor="page" w:hAnchor="margin" w:y="1936"/>
                  <w:jc w:val="center"/>
                </w:pPr>
              </w:pPrChange>
            </w:pPr>
            <w:ins w:id="1188" w:author="Jared Wright" w:date="2021-09-18T17:49:00Z">
              <w:r w:rsidRPr="007C3E96">
                <w:rPr>
                  <w:rFonts w:ascii="Times New Roman" w:hAnsi="Times New Roman" w:cs="Times New Roman"/>
                  <w:color w:val="000000"/>
                  <w:sz w:val="24"/>
                  <w:szCs w:val="24"/>
                  <w:rPrChange w:id="1189" w:author="Jared Wright" w:date="2021-09-18T17:49:00Z">
                    <w:rPr>
                      <w:rFonts w:ascii="Calibri" w:hAnsi="Calibri" w:cs="Calibri"/>
                      <w:color w:val="000000"/>
                    </w:rPr>
                  </w:rPrChange>
                </w:rPr>
                <w:t>-0.882*</w:t>
              </w:r>
            </w:ins>
            <w:del w:id="1190" w:author="Jared Wright" w:date="2021-09-18T17:42:00Z">
              <w:r w:rsidRPr="007C3E96" w:rsidDel="007E1B21">
                <w:rPr>
                  <w:rFonts w:ascii="Times New Roman" w:hAnsi="Times New Roman" w:cs="Times New Roman"/>
                  <w:color w:val="000000"/>
                  <w:sz w:val="24"/>
                  <w:szCs w:val="24"/>
                  <w:rPrChange w:id="1191" w:author="Jared Wright" w:date="2021-09-18T17:49:00Z">
                    <w:rPr>
                      <w:rFonts w:ascii="Times New Roman" w:hAnsi="Times New Roman" w:cs="Times New Roman"/>
                      <w:color w:val="000000"/>
                      <w:sz w:val="24"/>
                      <w:szCs w:val="24"/>
                    </w:rPr>
                  </w:rPrChange>
                </w:rPr>
                <w:delText>-0.4314**</w:delText>
              </w:r>
            </w:del>
          </w:p>
        </w:tc>
      </w:tr>
      <w:tr w:rsidR="007C3E96" w:rsidRPr="004B0CB6" w:rsidTr="007C3E96">
        <w:trPr>
          <w:gridAfter w:val="1"/>
          <w:wAfter w:w="15" w:type="pct"/>
          <w:trHeight w:val="360"/>
          <w:trPrChange w:id="1192" w:author="Jared Wright" w:date="2021-09-18T17:49:00Z">
            <w:trPr>
              <w:gridAfter w:val="1"/>
              <w:wAfter w:w="15" w:type="pct"/>
              <w:trHeight w:hRule="exact" w:val="288"/>
            </w:trPr>
          </w:trPrChange>
        </w:trPr>
        <w:tc>
          <w:tcPr>
            <w:tcW w:w="761" w:type="pct"/>
            <w:gridSpan w:val="2"/>
            <w:vMerge/>
            <w:tcBorders>
              <w:left w:val="nil"/>
              <w:bottom w:val="nil"/>
              <w:right w:val="nil"/>
            </w:tcBorders>
            <w:vAlign w:val="center"/>
            <w:tcPrChange w:id="1193" w:author="Jared Wright" w:date="2021-09-18T17:49:00Z">
              <w:tcPr>
                <w:tcW w:w="761" w:type="pct"/>
                <w:gridSpan w:val="2"/>
                <w:vMerge/>
                <w:tcBorders>
                  <w:left w:val="nil"/>
                  <w:bottom w:val="nil"/>
                  <w:right w:val="nil"/>
                </w:tcBorders>
                <w:vAlign w:val="center"/>
              </w:tcPr>
            </w:tcPrChange>
          </w:tcPr>
          <w:p w:rsidR="007C3E96" w:rsidRPr="004B0CB6" w:rsidRDefault="007C3E96" w:rsidP="007C3E96">
            <w:pPr>
              <w:rPr>
                <w:rFonts w:ascii="Times New Roman" w:hAnsi="Times New Roman" w:cs="Times New Roman"/>
                <w:sz w:val="24"/>
                <w:szCs w:val="24"/>
              </w:rPr>
              <w:pPrChange w:id="1194" w:author="Jared Wright" w:date="2021-09-18T17:39:00Z">
                <w:pPr>
                  <w:framePr w:hSpace="180" w:wrap="around" w:vAnchor="page" w:hAnchor="margin" w:y="1936"/>
                </w:pPr>
              </w:pPrChange>
            </w:pPr>
          </w:p>
        </w:tc>
        <w:tc>
          <w:tcPr>
            <w:tcW w:w="528" w:type="pct"/>
            <w:gridSpan w:val="2"/>
            <w:tcBorders>
              <w:top w:val="nil"/>
              <w:left w:val="nil"/>
              <w:bottom w:val="nil"/>
              <w:right w:val="nil"/>
            </w:tcBorders>
            <w:vAlign w:val="center"/>
            <w:tcPrChange w:id="1195" w:author="Jared Wright" w:date="2021-09-18T17:49:00Z">
              <w:tcPr>
                <w:tcW w:w="528" w:type="pct"/>
                <w:gridSpan w:val="2"/>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196" w:author="Jared Wright" w:date="2021-09-18T17:42:00Z">
                  <w:rPr>
                    <w:rFonts w:ascii="Times New Roman" w:hAnsi="Times New Roman" w:cs="Times New Roman"/>
                    <w:color w:val="000000"/>
                    <w:sz w:val="24"/>
                    <w:szCs w:val="24"/>
                  </w:rPr>
                </w:rPrChange>
              </w:rPr>
              <w:pPrChange w:id="1197" w:author="Jared Wright" w:date="2021-09-18T17:42:00Z">
                <w:pPr>
                  <w:framePr w:hSpace="180" w:wrap="around" w:vAnchor="page" w:hAnchor="margin" w:y="1936"/>
                  <w:jc w:val="center"/>
                </w:pPr>
              </w:pPrChange>
            </w:pPr>
            <w:ins w:id="1198" w:author="Jared Wright" w:date="2021-09-18T17:41:00Z">
              <w:r w:rsidRPr="00045403">
                <w:rPr>
                  <w:rFonts w:ascii="Times New Roman" w:hAnsi="Times New Roman" w:cs="Times New Roman"/>
                  <w:color w:val="000000"/>
                  <w:sz w:val="24"/>
                  <w:szCs w:val="24"/>
                  <w:rPrChange w:id="1199" w:author="Jared Wright" w:date="2021-09-18T17:42:00Z">
                    <w:rPr>
                      <w:rFonts w:ascii="Calibri" w:hAnsi="Calibri" w:cs="Calibri"/>
                      <w:color w:val="000000"/>
                    </w:rPr>
                  </w:rPrChange>
                </w:rPr>
                <w:t>(0.190)</w:t>
              </w:r>
            </w:ins>
            <w:del w:id="1200" w:author="Jared Wright" w:date="2021-09-18T17:41:00Z">
              <w:r w:rsidRPr="00045403" w:rsidDel="00FD46A7">
                <w:rPr>
                  <w:rFonts w:ascii="Times New Roman" w:hAnsi="Times New Roman" w:cs="Times New Roman"/>
                  <w:color w:val="000000"/>
                  <w:sz w:val="24"/>
                  <w:szCs w:val="24"/>
                  <w:rPrChange w:id="1201" w:author="Jared Wright" w:date="2021-09-18T17:42:00Z">
                    <w:rPr>
                      <w:rFonts w:ascii="Times New Roman" w:hAnsi="Times New Roman" w:cs="Times New Roman"/>
                      <w:color w:val="000000"/>
                      <w:sz w:val="24"/>
                      <w:szCs w:val="24"/>
                    </w:rPr>
                  </w:rPrChange>
                </w:rPr>
                <w:delText>(0.0033)</w:delText>
              </w:r>
            </w:del>
          </w:p>
        </w:tc>
        <w:tc>
          <w:tcPr>
            <w:tcW w:w="528" w:type="pct"/>
            <w:tcBorders>
              <w:top w:val="nil"/>
              <w:left w:val="nil"/>
              <w:bottom w:val="nil"/>
              <w:right w:val="nil"/>
            </w:tcBorders>
            <w:vAlign w:val="center"/>
            <w:tcPrChange w:id="1202"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203" w:author="Jared Wright" w:date="2021-09-18T17:42:00Z">
                  <w:rPr>
                    <w:rFonts w:ascii="Times New Roman" w:hAnsi="Times New Roman" w:cs="Times New Roman"/>
                    <w:color w:val="000000"/>
                    <w:sz w:val="24"/>
                    <w:szCs w:val="24"/>
                  </w:rPr>
                </w:rPrChange>
              </w:rPr>
              <w:pPrChange w:id="1204" w:author="Jared Wright" w:date="2021-09-18T17:42:00Z">
                <w:pPr>
                  <w:framePr w:hSpace="180" w:wrap="around" w:vAnchor="page" w:hAnchor="margin" w:y="1936"/>
                  <w:jc w:val="center"/>
                </w:pPr>
              </w:pPrChange>
            </w:pPr>
            <w:ins w:id="1205" w:author="Jared Wright" w:date="2021-09-18T17:41:00Z">
              <w:r w:rsidRPr="00045403">
                <w:rPr>
                  <w:rFonts w:ascii="Times New Roman" w:hAnsi="Times New Roman" w:cs="Times New Roman"/>
                  <w:color w:val="000000"/>
                  <w:sz w:val="24"/>
                  <w:szCs w:val="24"/>
                  <w:rPrChange w:id="1206" w:author="Jared Wright" w:date="2021-09-18T17:42:00Z">
                    <w:rPr>
                      <w:rFonts w:ascii="Calibri" w:hAnsi="Calibri" w:cs="Calibri"/>
                      <w:color w:val="000000"/>
                    </w:rPr>
                  </w:rPrChange>
                </w:rPr>
                <w:t>(0.164)</w:t>
              </w:r>
            </w:ins>
            <w:del w:id="1207" w:author="Jared Wright" w:date="2021-09-18T17:41:00Z">
              <w:r w:rsidRPr="00045403" w:rsidDel="00FD46A7">
                <w:rPr>
                  <w:rFonts w:ascii="Times New Roman" w:hAnsi="Times New Roman" w:cs="Times New Roman"/>
                  <w:color w:val="000000"/>
                  <w:sz w:val="24"/>
                  <w:szCs w:val="24"/>
                  <w:rPrChange w:id="1208" w:author="Jared Wright" w:date="2021-09-18T17:42:00Z">
                    <w:rPr>
                      <w:rFonts w:ascii="Times New Roman" w:hAnsi="Times New Roman" w:cs="Times New Roman"/>
                      <w:color w:val="000000"/>
                      <w:sz w:val="24"/>
                      <w:szCs w:val="24"/>
                    </w:rPr>
                  </w:rPrChange>
                </w:rPr>
                <w:delText>(0.0030)</w:delText>
              </w:r>
            </w:del>
          </w:p>
        </w:tc>
        <w:tc>
          <w:tcPr>
            <w:tcW w:w="528" w:type="pct"/>
            <w:tcBorders>
              <w:top w:val="nil"/>
              <w:left w:val="nil"/>
              <w:bottom w:val="nil"/>
              <w:right w:val="nil"/>
            </w:tcBorders>
            <w:vAlign w:val="center"/>
            <w:tcPrChange w:id="1209"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210" w:author="Jared Wright" w:date="2021-09-18T17:42:00Z">
                  <w:rPr>
                    <w:rFonts w:ascii="Times New Roman" w:hAnsi="Times New Roman" w:cs="Times New Roman"/>
                    <w:color w:val="000000"/>
                    <w:sz w:val="24"/>
                    <w:szCs w:val="24"/>
                  </w:rPr>
                </w:rPrChange>
              </w:rPr>
              <w:pPrChange w:id="1211" w:author="Jared Wright" w:date="2021-09-18T17:42:00Z">
                <w:pPr>
                  <w:framePr w:hSpace="180" w:wrap="around" w:vAnchor="page" w:hAnchor="margin" w:y="1936"/>
                  <w:jc w:val="center"/>
                </w:pPr>
              </w:pPrChange>
            </w:pPr>
            <w:ins w:id="1212" w:author="Jared Wright" w:date="2021-09-18T17:41:00Z">
              <w:r w:rsidRPr="00045403">
                <w:rPr>
                  <w:rFonts w:ascii="Times New Roman" w:hAnsi="Times New Roman" w:cs="Times New Roman"/>
                  <w:color w:val="000000"/>
                  <w:sz w:val="24"/>
                  <w:szCs w:val="24"/>
                  <w:rPrChange w:id="1213" w:author="Jared Wright" w:date="2021-09-18T17:42:00Z">
                    <w:rPr>
                      <w:rFonts w:ascii="Calibri" w:hAnsi="Calibri" w:cs="Calibri"/>
                      <w:color w:val="000000"/>
                    </w:rPr>
                  </w:rPrChange>
                </w:rPr>
                <w:t>(0.168)</w:t>
              </w:r>
            </w:ins>
            <w:del w:id="1214" w:author="Jared Wright" w:date="2021-09-18T17:41:00Z">
              <w:r w:rsidRPr="00045403" w:rsidDel="00FD46A7">
                <w:rPr>
                  <w:rFonts w:ascii="Times New Roman" w:hAnsi="Times New Roman" w:cs="Times New Roman"/>
                  <w:color w:val="000000"/>
                  <w:sz w:val="24"/>
                  <w:szCs w:val="24"/>
                  <w:rPrChange w:id="1215" w:author="Jared Wright" w:date="2021-09-18T17:42:00Z">
                    <w:rPr>
                      <w:rFonts w:ascii="Times New Roman" w:hAnsi="Times New Roman" w:cs="Times New Roman"/>
                      <w:color w:val="000000"/>
                      <w:sz w:val="24"/>
                      <w:szCs w:val="24"/>
                    </w:rPr>
                  </w:rPrChange>
                </w:rPr>
                <w:delText>(0.0034)</w:delText>
              </w:r>
            </w:del>
          </w:p>
        </w:tc>
        <w:tc>
          <w:tcPr>
            <w:tcW w:w="528" w:type="pct"/>
            <w:tcBorders>
              <w:top w:val="nil"/>
              <w:left w:val="nil"/>
              <w:bottom w:val="nil"/>
              <w:right w:val="nil"/>
            </w:tcBorders>
            <w:vAlign w:val="center"/>
            <w:tcPrChange w:id="1216" w:author="Jared Wright" w:date="2021-09-18T17:49:00Z">
              <w:tcPr>
                <w:tcW w:w="528" w:type="pct"/>
                <w:tcBorders>
                  <w:top w:val="nil"/>
                  <w:left w:val="nil"/>
                  <w:bottom w:val="nil"/>
                  <w:right w:val="nil"/>
                </w:tcBorders>
                <w:vAlign w:val="center"/>
              </w:tcPr>
            </w:tcPrChange>
          </w:tcPr>
          <w:p w:rsidR="007C3E96" w:rsidRPr="00045403" w:rsidRDefault="007C3E96" w:rsidP="007C3E96">
            <w:pPr>
              <w:jc w:val="center"/>
              <w:rPr>
                <w:rFonts w:ascii="Times New Roman" w:hAnsi="Times New Roman" w:cs="Times New Roman"/>
                <w:color w:val="000000"/>
                <w:sz w:val="24"/>
                <w:szCs w:val="24"/>
                <w:rPrChange w:id="1217" w:author="Jared Wright" w:date="2021-09-18T17:42:00Z">
                  <w:rPr>
                    <w:rFonts w:ascii="Times New Roman" w:hAnsi="Times New Roman" w:cs="Times New Roman"/>
                    <w:color w:val="000000"/>
                    <w:sz w:val="24"/>
                    <w:szCs w:val="24"/>
                  </w:rPr>
                </w:rPrChange>
              </w:rPr>
              <w:pPrChange w:id="1218" w:author="Jared Wright" w:date="2021-09-18T17:42:00Z">
                <w:pPr>
                  <w:framePr w:hSpace="180" w:wrap="around" w:vAnchor="page" w:hAnchor="margin" w:y="1936"/>
                  <w:jc w:val="center"/>
                </w:pPr>
              </w:pPrChange>
            </w:pPr>
            <w:ins w:id="1219" w:author="Jared Wright" w:date="2021-09-18T17:41:00Z">
              <w:r w:rsidRPr="00045403">
                <w:rPr>
                  <w:rFonts w:ascii="Times New Roman" w:hAnsi="Times New Roman" w:cs="Times New Roman"/>
                  <w:color w:val="000000"/>
                  <w:sz w:val="24"/>
                  <w:szCs w:val="24"/>
                  <w:rPrChange w:id="1220" w:author="Jared Wright" w:date="2021-09-18T17:42:00Z">
                    <w:rPr>
                      <w:rFonts w:ascii="Calibri" w:hAnsi="Calibri" w:cs="Calibri"/>
                      <w:color w:val="000000"/>
                    </w:rPr>
                  </w:rPrChange>
                </w:rPr>
                <w:t>(0.218)</w:t>
              </w:r>
            </w:ins>
            <w:del w:id="1221" w:author="Jared Wright" w:date="2021-09-18T17:41:00Z">
              <w:r w:rsidRPr="00045403" w:rsidDel="00FD46A7">
                <w:rPr>
                  <w:rFonts w:ascii="Times New Roman" w:hAnsi="Times New Roman" w:cs="Times New Roman"/>
                  <w:color w:val="000000"/>
                  <w:sz w:val="24"/>
                  <w:szCs w:val="24"/>
                  <w:rPrChange w:id="1222" w:author="Jared Wright" w:date="2021-09-18T17:42:00Z">
                    <w:rPr>
                      <w:rFonts w:ascii="Times New Roman" w:hAnsi="Times New Roman" w:cs="Times New Roman"/>
                      <w:color w:val="000000"/>
                      <w:sz w:val="24"/>
                      <w:szCs w:val="24"/>
                    </w:rPr>
                  </w:rPrChange>
                </w:rPr>
                <w:delText>(0.0046)</w:delText>
              </w:r>
            </w:del>
          </w:p>
        </w:tc>
        <w:tc>
          <w:tcPr>
            <w:tcW w:w="528" w:type="pct"/>
            <w:tcBorders>
              <w:top w:val="nil"/>
              <w:left w:val="nil"/>
              <w:bottom w:val="nil"/>
              <w:right w:val="nil"/>
            </w:tcBorders>
            <w:vAlign w:val="center"/>
            <w:tcPrChange w:id="1223"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224" w:author="Jared Wright" w:date="2021-09-18T17:49:00Z">
                  <w:rPr>
                    <w:rFonts w:ascii="Times New Roman" w:hAnsi="Times New Roman" w:cs="Times New Roman"/>
                    <w:color w:val="000000"/>
                    <w:sz w:val="24"/>
                    <w:szCs w:val="24"/>
                  </w:rPr>
                </w:rPrChange>
              </w:rPr>
              <w:pPrChange w:id="1225" w:author="Jared Wright" w:date="2021-09-18T17:49:00Z">
                <w:pPr>
                  <w:framePr w:hSpace="180" w:wrap="around" w:vAnchor="page" w:hAnchor="margin" w:y="1936"/>
                  <w:jc w:val="center"/>
                </w:pPr>
              </w:pPrChange>
            </w:pPr>
            <w:ins w:id="1226" w:author="Jared Wright" w:date="2021-09-18T17:49:00Z">
              <w:r w:rsidRPr="007C3E96">
                <w:rPr>
                  <w:rFonts w:ascii="Times New Roman" w:hAnsi="Times New Roman" w:cs="Times New Roman"/>
                  <w:color w:val="000000"/>
                  <w:sz w:val="24"/>
                  <w:szCs w:val="24"/>
                  <w:rPrChange w:id="1227" w:author="Jared Wright" w:date="2021-09-18T17:49:00Z">
                    <w:rPr>
                      <w:rFonts w:ascii="Calibri" w:hAnsi="Calibri" w:cs="Calibri"/>
                      <w:color w:val="000000"/>
                    </w:rPr>
                  </w:rPrChange>
                </w:rPr>
                <w:t>(0.210)</w:t>
              </w:r>
            </w:ins>
            <w:del w:id="1228" w:author="Jared Wright" w:date="2021-09-18T17:42:00Z">
              <w:r w:rsidRPr="007C3E96" w:rsidDel="007E1B21">
                <w:rPr>
                  <w:rFonts w:ascii="Times New Roman" w:hAnsi="Times New Roman" w:cs="Times New Roman"/>
                  <w:color w:val="000000"/>
                  <w:sz w:val="24"/>
                  <w:szCs w:val="24"/>
                  <w:rPrChange w:id="1229" w:author="Jared Wright" w:date="2021-09-18T17:49:00Z">
                    <w:rPr>
                      <w:rFonts w:ascii="Times New Roman" w:hAnsi="Times New Roman" w:cs="Times New Roman"/>
                      <w:color w:val="000000"/>
                      <w:sz w:val="24"/>
                      <w:szCs w:val="24"/>
                    </w:rPr>
                  </w:rPrChange>
                </w:rPr>
                <w:delText>(0.0089)</w:delText>
              </w:r>
            </w:del>
          </w:p>
        </w:tc>
        <w:tc>
          <w:tcPr>
            <w:tcW w:w="528" w:type="pct"/>
            <w:tcBorders>
              <w:top w:val="nil"/>
              <w:left w:val="nil"/>
              <w:bottom w:val="nil"/>
              <w:right w:val="nil"/>
            </w:tcBorders>
            <w:vAlign w:val="center"/>
            <w:tcPrChange w:id="1230"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231" w:author="Jared Wright" w:date="2021-09-18T17:49:00Z">
                  <w:rPr>
                    <w:rFonts w:ascii="Times New Roman" w:hAnsi="Times New Roman" w:cs="Times New Roman"/>
                    <w:color w:val="000000"/>
                    <w:sz w:val="24"/>
                    <w:szCs w:val="24"/>
                  </w:rPr>
                </w:rPrChange>
              </w:rPr>
              <w:pPrChange w:id="1232" w:author="Jared Wright" w:date="2021-09-18T17:49:00Z">
                <w:pPr>
                  <w:framePr w:hSpace="180" w:wrap="around" w:vAnchor="page" w:hAnchor="margin" w:y="1936"/>
                  <w:jc w:val="center"/>
                </w:pPr>
              </w:pPrChange>
            </w:pPr>
            <w:ins w:id="1233" w:author="Jared Wright" w:date="2021-09-18T17:49:00Z">
              <w:r w:rsidRPr="007C3E96">
                <w:rPr>
                  <w:rFonts w:ascii="Times New Roman" w:hAnsi="Times New Roman" w:cs="Times New Roman"/>
                  <w:color w:val="000000"/>
                  <w:sz w:val="24"/>
                  <w:szCs w:val="24"/>
                  <w:rPrChange w:id="1234" w:author="Jared Wright" w:date="2021-09-18T17:49:00Z">
                    <w:rPr>
                      <w:rFonts w:ascii="Calibri" w:hAnsi="Calibri" w:cs="Calibri"/>
                      <w:color w:val="000000"/>
                    </w:rPr>
                  </w:rPrChange>
                </w:rPr>
                <w:t>(0.198)</w:t>
              </w:r>
            </w:ins>
            <w:del w:id="1235" w:author="Jared Wright" w:date="2021-09-18T17:42:00Z">
              <w:r w:rsidRPr="007C3E96" w:rsidDel="007E1B21">
                <w:rPr>
                  <w:rFonts w:ascii="Times New Roman" w:hAnsi="Times New Roman" w:cs="Times New Roman"/>
                  <w:color w:val="000000"/>
                  <w:sz w:val="24"/>
                  <w:szCs w:val="24"/>
                  <w:rPrChange w:id="1236" w:author="Jared Wright" w:date="2021-09-18T17:49:00Z">
                    <w:rPr>
                      <w:rFonts w:ascii="Times New Roman" w:hAnsi="Times New Roman" w:cs="Times New Roman"/>
                      <w:color w:val="000000"/>
                      <w:sz w:val="24"/>
                      <w:szCs w:val="24"/>
                    </w:rPr>
                  </w:rPrChange>
                </w:rPr>
                <w:delText>(0.0092)</w:delText>
              </w:r>
            </w:del>
          </w:p>
        </w:tc>
        <w:tc>
          <w:tcPr>
            <w:tcW w:w="528" w:type="pct"/>
            <w:tcBorders>
              <w:top w:val="nil"/>
              <w:left w:val="nil"/>
              <w:bottom w:val="nil"/>
              <w:right w:val="nil"/>
            </w:tcBorders>
            <w:vAlign w:val="center"/>
            <w:tcPrChange w:id="1237"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238" w:author="Jared Wright" w:date="2021-09-18T17:49:00Z">
                  <w:rPr>
                    <w:rFonts w:ascii="Times New Roman" w:hAnsi="Times New Roman" w:cs="Times New Roman"/>
                    <w:color w:val="000000"/>
                    <w:sz w:val="24"/>
                    <w:szCs w:val="24"/>
                  </w:rPr>
                </w:rPrChange>
              </w:rPr>
              <w:pPrChange w:id="1239" w:author="Jared Wright" w:date="2021-09-18T17:49:00Z">
                <w:pPr>
                  <w:framePr w:hSpace="180" w:wrap="around" w:vAnchor="page" w:hAnchor="margin" w:y="1936"/>
                  <w:jc w:val="center"/>
                </w:pPr>
              </w:pPrChange>
            </w:pPr>
            <w:ins w:id="1240" w:author="Jared Wright" w:date="2021-09-18T17:49:00Z">
              <w:r w:rsidRPr="007C3E96">
                <w:rPr>
                  <w:rFonts w:ascii="Times New Roman" w:hAnsi="Times New Roman" w:cs="Times New Roman"/>
                  <w:color w:val="000000"/>
                  <w:sz w:val="24"/>
                  <w:szCs w:val="24"/>
                  <w:rPrChange w:id="1241" w:author="Jared Wright" w:date="2021-09-18T17:49:00Z">
                    <w:rPr>
                      <w:rFonts w:ascii="Calibri" w:hAnsi="Calibri" w:cs="Calibri"/>
                      <w:color w:val="000000"/>
                    </w:rPr>
                  </w:rPrChange>
                </w:rPr>
                <w:t>(0.239)</w:t>
              </w:r>
            </w:ins>
            <w:del w:id="1242" w:author="Jared Wright" w:date="2021-09-18T17:42:00Z">
              <w:r w:rsidRPr="007C3E96" w:rsidDel="007E1B21">
                <w:rPr>
                  <w:rFonts w:ascii="Times New Roman" w:hAnsi="Times New Roman" w:cs="Times New Roman"/>
                  <w:color w:val="000000"/>
                  <w:sz w:val="24"/>
                  <w:szCs w:val="24"/>
                  <w:rPrChange w:id="1243" w:author="Jared Wright" w:date="2021-09-18T17:49:00Z">
                    <w:rPr>
                      <w:rFonts w:ascii="Times New Roman" w:hAnsi="Times New Roman" w:cs="Times New Roman"/>
                      <w:color w:val="000000"/>
                      <w:sz w:val="24"/>
                      <w:szCs w:val="24"/>
                    </w:rPr>
                  </w:rPrChange>
                </w:rPr>
                <w:delText>(0.0111)</w:delText>
              </w:r>
            </w:del>
          </w:p>
        </w:tc>
        <w:tc>
          <w:tcPr>
            <w:tcW w:w="528" w:type="pct"/>
            <w:tcBorders>
              <w:top w:val="nil"/>
              <w:left w:val="nil"/>
              <w:bottom w:val="nil"/>
              <w:right w:val="nil"/>
            </w:tcBorders>
            <w:vAlign w:val="center"/>
            <w:tcPrChange w:id="1244" w:author="Jared Wright" w:date="2021-09-18T17:49:00Z">
              <w:tcPr>
                <w:tcW w:w="528" w:type="pct"/>
                <w:tcBorders>
                  <w:top w:val="nil"/>
                  <w:left w:val="nil"/>
                  <w:bottom w:val="nil"/>
                  <w:right w:val="nil"/>
                </w:tcBorders>
                <w:vAlign w:val="center"/>
              </w:tcPr>
            </w:tcPrChange>
          </w:tcPr>
          <w:p w:rsidR="007C3E96" w:rsidRPr="007C3E96" w:rsidRDefault="007C3E96" w:rsidP="007C3E96">
            <w:pPr>
              <w:jc w:val="center"/>
              <w:rPr>
                <w:rFonts w:ascii="Times New Roman" w:hAnsi="Times New Roman" w:cs="Times New Roman"/>
                <w:color w:val="000000"/>
                <w:sz w:val="24"/>
                <w:szCs w:val="24"/>
                <w:rPrChange w:id="1245" w:author="Jared Wright" w:date="2021-09-18T17:49:00Z">
                  <w:rPr>
                    <w:rFonts w:ascii="Times New Roman" w:hAnsi="Times New Roman" w:cs="Times New Roman"/>
                    <w:color w:val="000000"/>
                    <w:sz w:val="24"/>
                    <w:szCs w:val="24"/>
                  </w:rPr>
                </w:rPrChange>
              </w:rPr>
              <w:pPrChange w:id="1246" w:author="Jared Wright" w:date="2021-09-18T17:49:00Z">
                <w:pPr>
                  <w:framePr w:hSpace="180" w:wrap="around" w:vAnchor="page" w:hAnchor="margin" w:y="1936"/>
                  <w:jc w:val="center"/>
                </w:pPr>
              </w:pPrChange>
            </w:pPr>
            <w:ins w:id="1247" w:author="Jared Wright" w:date="2021-09-18T17:49:00Z">
              <w:r w:rsidRPr="007C3E96">
                <w:rPr>
                  <w:rFonts w:ascii="Times New Roman" w:hAnsi="Times New Roman" w:cs="Times New Roman"/>
                  <w:color w:val="000000"/>
                  <w:sz w:val="24"/>
                  <w:szCs w:val="24"/>
                  <w:rPrChange w:id="1248" w:author="Jared Wright" w:date="2021-09-18T17:49:00Z">
                    <w:rPr>
                      <w:rFonts w:ascii="Calibri" w:hAnsi="Calibri" w:cs="Calibri"/>
                      <w:color w:val="000000"/>
                    </w:rPr>
                  </w:rPrChange>
                </w:rPr>
                <w:t>(0.416)</w:t>
              </w:r>
            </w:ins>
            <w:del w:id="1249" w:author="Jared Wright" w:date="2021-09-18T17:42:00Z">
              <w:r w:rsidRPr="007C3E96" w:rsidDel="007E1B21">
                <w:rPr>
                  <w:rFonts w:ascii="Times New Roman" w:hAnsi="Times New Roman" w:cs="Times New Roman"/>
                  <w:color w:val="000000"/>
                  <w:sz w:val="24"/>
                  <w:szCs w:val="24"/>
                  <w:rPrChange w:id="1250" w:author="Jared Wright" w:date="2021-09-18T17:49:00Z">
                    <w:rPr>
                      <w:rFonts w:ascii="Times New Roman" w:hAnsi="Times New Roman" w:cs="Times New Roman"/>
                      <w:color w:val="000000"/>
                      <w:sz w:val="24"/>
                      <w:szCs w:val="24"/>
                    </w:rPr>
                  </w:rPrChange>
                </w:rPr>
                <w:delText>(0.0144)</w:delText>
              </w:r>
            </w:del>
          </w:p>
        </w:tc>
      </w:tr>
      <w:tr w:rsidR="00045403" w:rsidRPr="004B0CB6" w:rsidTr="00045403">
        <w:trPr>
          <w:gridAfter w:val="1"/>
          <w:wAfter w:w="15" w:type="pct"/>
          <w:trHeight w:val="360"/>
          <w:trPrChange w:id="1251" w:author="Jared Wright" w:date="2021-09-18T17:43:00Z">
            <w:trPr>
              <w:gridAfter w:val="1"/>
              <w:wAfter w:w="15" w:type="pct"/>
              <w:trHeight w:hRule="exact" w:val="432"/>
            </w:trPr>
          </w:trPrChange>
        </w:trPr>
        <w:tc>
          <w:tcPr>
            <w:tcW w:w="761" w:type="pct"/>
            <w:gridSpan w:val="2"/>
            <w:tcBorders>
              <w:top w:val="nil"/>
              <w:left w:val="nil"/>
              <w:bottom w:val="nil"/>
              <w:right w:val="nil"/>
            </w:tcBorders>
            <w:vAlign w:val="center"/>
            <w:tcPrChange w:id="1252" w:author="Jared Wright" w:date="2021-09-18T17:43:00Z">
              <w:tcPr>
                <w:tcW w:w="761" w:type="pct"/>
                <w:gridSpan w:val="2"/>
                <w:tcBorders>
                  <w:top w:val="nil"/>
                  <w:left w:val="nil"/>
                  <w:bottom w:val="nil"/>
                  <w:right w:val="nil"/>
                </w:tcBorders>
                <w:vAlign w:val="center"/>
              </w:tcPr>
            </w:tcPrChange>
          </w:tcPr>
          <w:p w:rsidR="00045403" w:rsidRPr="004B0CB6" w:rsidRDefault="00045403" w:rsidP="00045403">
            <w:pPr>
              <w:rPr>
                <w:rFonts w:ascii="Times New Roman" w:hAnsi="Times New Roman" w:cs="Times New Roman"/>
                <w:sz w:val="24"/>
                <w:szCs w:val="24"/>
              </w:rPr>
              <w:pPrChange w:id="1253" w:author="Jared Wright" w:date="2021-09-18T17:39:00Z">
                <w:pPr>
                  <w:framePr w:hSpace="180" w:wrap="around" w:vAnchor="page" w:hAnchor="margin" w:y="1936"/>
                </w:pPr>
              </w:pPrChange>
            </w:pPr>
            <w:ins w:id="1254" w:author="Jared Wright" w:date="2021-09-18T17:38:00Z">
              <w:r w:rsidRPr="004B0CB6">
                <w:rPr>
                  <w:rFonts w:ascii="Times New Roman" w:hAnsi="Times New Roman" w:cs="Times New Roman"/>
                  <w:sz w:val="24"/>
                  <w:szCs w:val="24"/>
                </w:rPr>
                <w:t>N</w:t>
              </w:r>
            </w:ins>
            <w:del w:id="1255" w:author="Jared Wright" w:date="2021-09-18T17:38:00Z">
              <w:r w:rsidRPr="004B0CB6" w:rsidDel="00273C8C">
                <w:rPr>
                  <w:rFonts w:ascii="Times New Roman" w:hAnsi="Times New Roman" w:cs="Times New Roman"/>
                  <w:sz w:val="24"/>
                  <w:szCs w:val="24"/>
                </w:rPr>
                <w:delText>N</w:delText>
              </w:r>
            </w:del>
          </w:p>
        </w:tc>
        <w:tc>
          <w:tcPr>
            <w:tcW w:w="528" w:type="pct"/>
            <w:gridSpan w:val="2"/>
            <w:tcBorders>
              <w:top w:val="nil"/>
              <w:left w:val="nil"/>
              <w:bottom w:val="nil"/>
              <w:right w:val="nil"/>
            </w:tcBorders>
            <w:vAlign w:val="center"/>
            <w:tcPrChange w:id="1256" w:author="Jared Wright" w:date="2021-09-18T17:43:00Z">
              <w:tcPr>
                <w:tcW w:w="528" w:type="pct"/>
                <w:gridSpan w:val="2"/>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257" w:author="Jared Wright" w:date="2021-09-18T17:42:00Z">
                  <w:rPr>
                    <w:rFonts w:ascii="Times New Roman" w:hAnsi="Times New Roman" w:cs="Times New Roman"/>
                    <w:color w:val="000000"/>
                    <w:sz w:val="24"/>
                    <w:szCs w:val="24"/>
                  </w:rPr>
                </w:rPrChange>
              </w:rPr>
              <w:pPrChange w:id="1258" w:author="Jared Wright" w:date="2021-09-18T17:42:00Z">
                <w:pPr>
                  <w:framePr w:hSpace="180" w:wrap="around" w:vAnchor="page" w:hAnchor="margin" w:y="1936"/>
                  <w:jc w:val="center"/>
                </w:pPr>
              </w:pPrChange>
            </w:pPr>
            <w:ins w:id="1259" w:author="Jared Wright" w:date="2021-09-18T17:42:00Z">
              <w:r w:rsidRPr="00045403">
                <w:rPr>
                  <w:rFonts w:ascii="Times New Roman" w:hAnsi="Times New Roman" w:cs="Times New Roman"/>
                  <w:color w:val="000000"/>
                  <w:sz w:val="24"/>
                  <w:szCs w:val="24"/>
                  <w:rPrChange w:id="1260" w:author="Jared Wright" w:date="2021-09-18T17:42:00Z">
                    <w:rPr>
                      <w:rFonts w:ascii="Calibri" w:hAnsi="Calibri" w:cs="Calibri"/>
                      <w:color w:val="000000"/>
                    </w:rPr>
                  </w:rPrChange>
                </w:rPr>
                <w:t>184174</w:t>
              </w:r>
            </w:ins>
            <w:del w:id="1261" w:author="Jared Wright" w:date="2021-09-18T17:42:00Z">
              <w:r w:rsidRPr="00045403" w:rsidDel="00ED4F16">
                <w:rPr>
                  <w:rFonts w:ascii="Times New Roman" w:hAnsi="Times New Roman" w:cs="Times New Roman"/>
                  <w:color w:val="000000"/>
                  <w:sz w:val="24"/>
                  <w:szCs w:val="24"/>
                  <w:rPrChange w:id="1262" w:author="Jared Wright" w:date="2021-09-18T17:42:00Z">
                    <w:rPr>
                      <w:rFonts w:ascii="Times New Roman" w:hAnsi="Times New Roman" w:cs="Times New Roman"/>
                      <w:color w:val="000000"/>
                      <w:sz w:val="24"/>
                      <w:szCs w:val="24"/>
                    </w:rPr>
                  </w:rPrChange>
                </w:rPr>
                <w:delText>129033</w:delText>
              </w:r>
            </w:del>
          </w:p>
        </w:tc>
        <w:tc>
          <w:tcPr>
            <w:tcW w:w="528" w:type="pct"/>
            <w:tcBorders>
              <w:top w:val="nil"/>
              <w:left w:val="nil"/>
              <w:bottom w:val="nil"/>
              <w:right w:val="nil"/>
            </w:tcBorders>
            <w:vAlign w:val="center"/>
            <w:tcPrChange w:id="1263" w:author="Jared Wright" w:date="2021-09-18T17:43:00Z">
              <w:tcPr>
                <w:tcW w:w="528" w:type="pct"/>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264" w:author="Jared Wright" w:date="2021-09-18T17:42:00Z">
                  <w:rPr>
                    <w:rFonts w:ascii="Times New Roman" w:hAnsi="Times New Roman" w:cs="Times New Roman"/>
                    <w:color w:val="000000"/>
                    <w:sz w:val="24"/>
                    <w:szCs w:val="24"/>
                  </w:rPr>
                </w:rPrChange>
              </w:rPr>
              <w:pPrChange w:id="1265" w:author="Jared Wright" w:date="2021-09-18T17:42:00Z">
                <w:pPr>
                  <w:framePr w:hSpace="180" w:wrap="around" w:vAnchor="page" w:hAnchor="margin" w:y="1936"/>
                  <w:jc w:val="center"/>
                </w:pPr>
              </w:pPrChange>
            </w:pPr>
            <w:ins w:id="1266" w:author="Jared Wright" w:date="2021-09-18T17:42:00Z">
              <w:r w:rsidRPr="00045403">
                <w:rPr>
                  <w:rFonts w:ascii="Times New Roman" w:hAnsi="Times New Roman" w:cs="Times New Roman"/>
                  <w:color w:val="000000"/>
                  <w:sz w:val="24"/>
                  <w:szCs w:val="24"/>
                  <w:rPrChange w:id="1267" w:author="Jared Wright" w:date="2021-09-18T17:42:00Z">
                    <w:rPr>
                      <w:rFonts w:ascii="Calibri" w:hAnsi="Calibri" w:cs="Calibri"/>
                      <w:color w:val="000000"/>
                    </w:rPr>
                  </w:rPrChange>
                </w:rPr>
                <w:t>201543</w:t>
              </w:r>
            </w:ins>
            <w:del w:id="1268" w:author="Jared Wright" w:date="2021-09-18T17:42:00Z">
              <w:r w:rsidRPr="00045403" w:rsidDel="00ED4F16">
                <w:rPr>
                  <w:rFonts w:ascii="Times New Roman" w:hAnsi="Times New Roman" w:cs="Times New Roman"/>
                  <w:color w:val="000000"/>
                  <w:sz w:val="24"/>
                  <w:szCs w:val="24"/>
                  <w:rPrChange w:id="1269" w:author="Jared Wright" w:date="2021-09-18T17:42:00Z">
                    <w:rPr>
                      <w:rFonts w:ascii="Times New Roman" w:hAnsi="Times New Roman" w:cs="Times New Roman"/>
                      <w:color w:val="000000"/>
                      <w:sz w:val="24"/>
                      <w:szCs w:val="24"/>
                    </w:rPr>
                  </w:rPrChange>
                </w:rPr>
                <w:delText>131524</w:delText>
              </w:r>
            </w:del>
          </w:p>
        </w:tc>
        <w:tc>
          <w:tcPr>
            <w:tcW w:w="528" w:type="pct"/>
            <w:tcBorders>
              <w:top w:val="nil"/>
              <w:left w:val="nil"/>
              <w:bottom w:val="nil"/>
              <w:right w:val="nil"/>
            </w:tcBorders>
            <w:vAlign w:val="center"/>
            <w:tcPrChange w:id="1270" w:author="Jared Wright" w:date="2021-09-18T17:43:00Z">
              <w:tcPr>
                <w:tcW w:w="528" w:type="pct"/>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271" w:author="Jared Wright" w:date="2021-09-18T17:42:00Z">
                  <w:rPr>
                    <w:rFonts w:ascii="Times New Roman" w:hAnsi="Times New Roman" w:cs="Times New Roman"/>
                    <w:color w:val="000000"/>
                    <w:sz w:val="24"/>
                    <w:szCs w:val="24"/>
                  </w:rPr>
                </w:rPrChange>
              </w:rPr>
              <w:pPrChange w:id="1272" w:author="Jared Wright" w:date="2021-09-18T17:42:00Z">
                <w:pPr>
                  <w:framePr w:hSpace="180" w:wrap="around" w:vAnchor="page" w:hAnchor="margin" w:y="1936"/>
                  <w:jc w:val="center"/>
                </w:pPr>
              </w:pPrChange>
            </w:pPr>
            <w:ins w:id="1273" w:author="Jared Wright" w:date="2021-09-18T17:42:00Z">
              <w:r w:rsidRPr="00045403">
                <w:rPr>
                  <w:rFonts w:ascii="Times New Roman" w:hAnsi="Times New Roman" w:cs="Times New Roman"/>
                  <w:color w:val="000000"/>
                  <w:sz w:val="24"/>
                  <w:szCs w:val="24"/>
                  <w:rPrChange w:id="1274" w:author="Jared Wright" w:date="2021-09-18T17:42:00Z">
                    <w:rPr>
                      <w:rFonts w:ascii="Calibri" w:hAnsi="Calibri" w:cs="Calibri"/>
                      <w:color w:val="000000"/>
                    </w:rPr>
                  </w:rPrChange>
                </w:rPr>
                <w:t>141310</w:t>
              </w:r>
            </w:ins>
            <w:del w:id="1275" w:author="Jared Wright" w:date="2021-09-18T17:42:00Z">
              <w:r w:rsidRPr="00045403" w:rsidDel="00ED4F16">
                <w:rPr>
                  <w:rFonts w:ascii="Times New Roman" w:hAnsi="Times New Roman" w:cs="Times New Roman"/>
                  <w:color w:val="000000"/>
                  <w:sz w:val="24"/>
                  <w:szCs w:val="24"/>
                  <w:rPrChange w:id="1276" w:author="Jared Wright" w:date="2021-09-18T17:42:00Z">
                    <w:rPr>
                      <w:rFonts w:ascii="Times New Roman" w:hAnsi="Times New Roman" w:cs="Times New Roman"/>
                      <w:color w:val="000000"/>
                      <w:sz w:val="24"/>
                      <w:szCs w:val="24"/>
                    </w:rPr>
                  </w:rPrChange>
                </w:rPr>
                <w:delText>109689</w:delText>
              </w:r>
            </w:del>
          </w:p>
        </w:tc>
        <w:tc>
          <w:tcPr>
            <w:tcW w:w="528" w:type="pct"/>
            <w:tcBorders>
              <w:top w:val="nil"/>
              <w:left w:val="nil"/>
              <w:bottom w:val="nil"/>
              <w:right w:val="nil"/>
            </w:tcBorders>
            <w:vAlign w:val="center"/>
            <w:tcPrChange w:id="1277" w:author="Jared Wright" w:date="2021-09-18T17:43:00Z">
              <w:tcPr>
                <w:tcW w:w="528" w:type="pct"/>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278" w:author="Jared Wright" w:date="2021-09-18T17:42:00Z">
                  <w:rPr>
                    <w:rFonts w:ascii="Times New Roman" w:hAnsi="Times New Roman" w:cs="Times New Roman"/>
                    <w:color w:val="000000"/>
                    <w:sz w:val="24"/>
                    <w:szCs w:val="24"/>
                  </w:rPr>
                </w:rPrChange>
              </w:rPr>
              <w:pPrChange w:id="1279" w:author="Jared Wright" w:date="2021-09-18T17:42:00Z">
                <w:pPr>
                  <w:framePr w:hSpace="180" w:wrap="around" w:vAnchor="page" w:hAnchor="margin" w:y="1936"/>
                  <w:jc w:val="center"/>
                </w:pPr>
              </w:pPrChange>
            </w:pPr>
            <w:ins w:id="1280" w:author="Jared Wright" w:date="2021-09-18T17:42:00Z">
              <w:r w:rsidRPr="00045403">
                <w:rPr>
                  <w:rFonts w:ascii="Times New Roman" w:hAnsi="Times New Roman" w:cs="Times New Roman"/>
                  <w:color w:val="000000"/>
                  <w:sz w:val="24"/>
                  <w:szCs w:val="24"/>
                  <w:rPrChange w:id="1281" w:author="Jared Wright" w:date="2021-09-18T17:42:00Z">
                    <w:rPr>
                      <w:rFonts w:ascii="Calibri" w:hAnsi="Calibri" w:cs="Calibri"/>
                      <w:color w:val="000000"/>
                    </w:rPr>
                  </w:rPrChange>
                </w:rPr>
                <w:t>53703</w:t>
              </w:r>
            </w:ins>
            <w:del w:id="1282" w:author="Jared Wright" w:date="2021-09-18T17:42:00Z">
              <w:r w:rsidRPr="00045403" w:rsidDel="00ED4F16">
                <w:rPr>
                  <w:rFonts w:ascii="Times New Roman" w:hAnsi="Times New Roman" w:cs="Times New Roman"/>
                  <w:color w:val="000000"/>
                  <w:sz w:val="24"/>
                  <w:szCs w:val="24"/>
                  <w:rPrChange w:id="1283" w:author="Jared Wright" w:date="2021-09-18T17:42:00Z">
                    <w:rPr>
                      <w:rFonts w:ascii="Times New Roman" w:hAnsi="Times New Roman" w:cs="Times New Roman"/>
                      <w:color w:val="000000"/>
                      <w:sz w:val="24"/>
                      <w:szCs w:val="24"/>
                    </w:rPr>
                  </w:rPrChange>
                </w:rPr>
                <w:delText>67058</w:delText>
              </w:r>
            </w:del>
          </w:p>
        </w:tc>
        <w:tc>
          <w:tcPr>
            <w:tcW w:w="528" w:type="pct"/>
            <w:tcBorders>
              <w:top w:val="nil"/>
              <w:left w:val="nil"/>
              <w:bottom w:val="nil"/>
              <w:right w:val="nil"/>
            </w:tcBorders>
            <w:vAlign w:val="center"/>
            <w:tcPrChange w:id="1284" w:author="Jared Wright" w:date="2021-09-18T17:43:00Z">
              <w:tcPr>
                <w:tcW w:w="528" w:type="pct"/>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285" w:author="Jared Wright" w:date="2021-09-18T17:42:00Z">
                  <w:rPr>
                    <w:rFonts w:ascii="Times New Roman" w:hAnsi="Times New Roman" w:cs="Times New Roman"/>
                    <w:color w:val="000000"/>
                    <w:sz w:val="24"/>
                    <w:szCs w:val="24"/>
                  </w:rPr>
                </w:rPrChange>
              </w:rPr>
              <w:pPrChange w:id="1286" w:author="Jared Wright" w:date="2021-09-18T17:42:00Z">
                <w:pPr>
                  <w:framePr w:hSpace="180" w:wrap="around" w:vAnchor="page" w:hAnchor="margin" w:y="1936"/>
                  <w:jc w:val="center"/>
                </w:pPr>
              </w:pPrChange>
            </w:pPr>
            <w:ins w:id="1287" w:author="Jared Wright" w:date="2021-09-18T17:42:00Z">
              <w:r w:rsidRPr="00045403">
                <w:rPr>
                  <w:rFonts w:ascii="Times New Roman" w:hAnsi="Times New Roman" w:cs="Times New Roman"/>
                  <w:color w:val="000000"/>
                  <w:sz w:val="24"/>
                  <w:szCs w:val="24"/>
                  <w:rPrChange w:id="1288" w:author="Jared Wright" w:date="2021-09-18T17:42:00Z">
                    <w:rPr>
                      <w:rFonts w:ascii="Calibri" w:hAnsi="Calibri" w:cs="Calibri"/>
                      <w:color w:val="000000"/>
                    </w:rPr>
                  </w:rPrChange>
                </w:rPr>
                <w:t>184174</w:t>
              </w:r>
            </w:ins>
            <w:del w:id="1289" w:author="Jared Wright" w:date="2021-09-18T17:42:00Z">
              <w:r w:rsidRPr="00045403" w:rsidDel="005022D7">
                <w:rPr>
                  <w:rFonts w:ascii="Times New Roman" w:hAnsi="Times New Roman" w:cs="Times New Roman"/>
                  <w:color w:val="000000"/>
                  <w:sz w:val="24"/>
                  <w:szCs w:val="24"/>
                  <w:rPrChange w:id="1290" w:author="Jared Wright" w:date="2021-09-18T17:42:00Z">
                    <w:rPr>
                      <w:rFonts w:ascii="Times New Roman" w:hAnsi="Times New Roman" w:cs="Times New Roman"/>
                      <w:color w:val="000000"/>
                      <w:sz w:val="24"/>
                      <w:szCs w:val="24"/>
                    </w:rPr>
                  </w:rPrChange>
                </w:rPr>
                <w:delText>129033</w:delText>
              </w:r>
            </w:del>
          </w:p>
        </w:tc>
        <w:tc>
          <w:tcPr>
            <w:tcW w:w="528" w:type="pct"/>
            <w:tcBorders>
              <w:top w:val="nil"/>
              <w:left w:val="nil"/>
              <w:bottom w:val="nil"/>
              <w:right w:val="nil"/>
            </w:tcBorders>
            <w:vAlign w:val="center"/>
            <w:tcPrChange w:id="1291" w:author="Jared Wright" w:date="2021-09-18T17:43:00Z">
              <w:tcPr>
                <w:tcW w:w="528" w:type="pct"/>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292" w:author="Jared Wright" w:date="2021-09-18T17:42:00Z">
                  <w:rPr>
                    <w:rFonts w:ascii="Times New Roman" w:hAnsi="Times New Roman" w:cs="Times New Roman"/>
                    <w:color w:val="000000"/>
                    <w:sz w:val="24"/>
                    <w:szCs w:val="24"/>
                  </w:rPr>
                </w:rPrChange>
              </w:rPr>
              <w:pPrChange w:id="1293" w:author="Jared Wright" w:date="2021-09-18T17:42:00Z">
                <w:pPr>
                  <w:framePr w:hSpace="180" w:wrap="around" w:vAnchor="page" w:hAnchor="margin" w:y="1936"/>
                  <w:jc w:val="center"/>
                </w:pPr>
              </w:pPrChange>
            </w:pPr>
            <w:ins w:id="1294" w:author="Jared Wright" w:date="2021-09-18T17:42:00Z">
              <w:r w:rsidRPr="00045403">
                <w:rPr>
                  <w:rFonts w:ascii="Times New Roman" w:hAnsi="Times New Roman" w:cs="Times New Roman"/>
                  <w:color w:val="000000"/>
                  <w:sz w:val="24"/>
                  <w:szCs w:val="24"/>
                  <w:rPrChange w:id="1295" w:author="Jared Wright" w:date="2021-09-18T17:42:00Z">
                    <w:rPr>
                      <w:rFonts w:ascii="Calibri" w:hAnsi="Calibri" w:cs="Calibri"/>
                      <w:color w:val="000000"/>
                    </w:rPr>
                  </w:rPrChange>
                </w:rPr>
                <w:t>201543</w:t>
              </w:r>
            </w:ins>
            <w:del w:id="1296" w:author="Jared Wright" w:date="2021-09-18T17:42:00Z">
              <w:r w:rsidRPr="00045403" w:rsidDel="005022D7">
                <w:rPr>
                  <w:rFonts w:ascii="Times New Roman" w:hAnsi="Times New Roman" w:cs="Times New Roman"/>
                  <w:color w:val="000000"/>
                  <w:sz w:val="24"/>
                  <w:szCs w:val="24"/>
                  <w:rPrChange w:id="1297" w:author="Jared Wright" w:date="2021-09-18T17:42:00Z">
                    <w:rPr>
                      <w:rFonts w:ascii="Times New Roman" w:hAnsi="Times New Roman" w:cs="Times New Roman"/>
                      <w:color w:val="000000"/>
                      <w:sz w:val="24"/>
                      <w:szCs w:val="24"/>
                    </w:rPr>
                  </w:rPrChange>
                </w:rPr>
                <w:delText>131524</w:delText>
              </w:r>
            </w:del>
          </w:p>
        </w:tc>
        <w:tc>
          <w:tcPr>
            <w:tcW w:w="528" w:type="pct"/>
            <w:tcBorders>
              <w:top w:val="nil"/>
              <w:left w:val="nil"/>
              <w:bottom w:val="nil"/>
              <w:right w:val="nil"/>
            </w:tcBorders>
            <w:vAlign w:val="center"/>
            <w:tcPrChange w:id="1298" w:author="Jared Wright" w:date="2021-09-18T17:43:00Z">
              <w:tcPr>
                <w:tcW w:w="528" w:type="pct"/>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299" w:author="Jared Wright" w:date="2021-09-18T17:42:00Z">
                  <w:rPr>
                    <w:rFonts w:ascii="Times New Roman" w:hAnsi="Times New Roman" w:cs="Times New Roman"/>
                    <w:color w:val="000000"/>
                    <w:sz w:val="24"/>
                    <w:szCs w:val="24"/>
                  </w:rPr>
                </w:rPrChange>
              </w:rPr>
              <w:pPrChange w:id="1300" w:author="Jared Wright" w:date="2021-09-18T17:42:00Z">
                <w:pPr>
                  <w:framePr w:hSpace="180" w:wrap="around" w:vAnchor="page" w:hAnchor="margin" w:y="1936"/>
                  <w:jc w:val="center"/>
                </w:pPr>
              </w:pPrChange>
            </w:pPr>
            <w:ins w:id="1301" w:author="Jared Wright" w:date="2021-09-18T17:42:00Z">
              <w:r w:rsidRPr="00045403">
                <w:rPr>
                  <w:rFonts w:ascii="Times New Roman" w:hAnsi="Times New Roman" w:cs="Times New Roman"/>
                  <w:color w:val="000000"/>
                  <w:sz w:val="24"/>
                  <w:szCs w:val="24"/>
                  <w:rPrChange w:id="1302" w:author="Jared Wright" w:date="2021-09-18T17:42:00Z">
                    <w:rPr>
                      <w:rFonts w:ascii="Calibri" w:hAnsi="Calibri" w:cs="Calibri"/>
                      <w:color w:val="000000"/>
                    </w:rPr>
                  </w:rPrChange>
                </w:rPr>
                <w:t>141310</w:t>
              </w:r>
            </w:ins>
            <w:del w:id="1303" w:author="Jared Wright" w:date="2021-09-18T17:42:00Z">
              <w:r w:rsidRPr="00045403" w:rsidDel="005022D7">
                <w:rPr>
                  <w:rFonts w:ascii="Times New Roman" w:hAnsi="Times New Roman" w:cs="Times New Roman"/>
                  <w:color w:val="000000"/>
                  <w:sz w:val="24"/>
                  <w:szCs w:val="24"/>
                  <w:rPrChange w:id="1304" w:author="Jared Wright" w:date="2021-09-18T17:42:00Z">
                    <w:rPr>
                      <w:rFonts w:ascii="Times New Roman" w:hAnsi="Times New Roman" w:cs="Times New Roman"/>
                      <w:color w:val="000000"/>
                      <w:sz w:val="24"/>
                      <w:szCs w:val="24"/>
                    </w:rPr>
                  </w:rPrChange>
                </w:rPr>
                <w:delText>109689</w:delText>
              </w:r>
            </w:del>
          </w:p>
        </w:tc>
        <w:tc>
          <w:tcPr>
            <w:tcW w:w="528" w:type="pct"/>
            <w:tcBorders>
              <w:top w:val="nil"/>
              <w:left w:val="nil"/>
              <w:bottom w:val="nil"/>
              <w:right w:val="nil"/>
            </w:tcBorders>
            <w:vAlign w:val="center"/>
            <w:tcPrChange w:id="1305" w:author="Jared Wright" w:date="2021-09-18T17:43:00Z">
              <w:tcPr>
                <w:tcW w:w="528" w:type="pct"/>
                <w:tcBorders>
                  <w:top w:val="nil"/>
                  <w:left w:val="nil"/>
                  <w:bottom w:val="nil"/>
                  <w:right w:val="nil"/>
                </w:tcBorders>
                <w:vAlign w:val="center"/>
              </w:tcPr>
            </w:tcPrChange>
          </w:tcPr>
          <w:p w:rsidR="00045403" w:rsidRPr="00045403" w:rsidRDefault="00045403" w:rsidP="00045403">
            <w:pPr>
              <w:jc w:val="center"/>
              <w:rPr>
                <w:rFonts w:ascii="Times New Roman" w:hAnsi="Times New Roman" w:cs="Times New Roman"/>
                <w:color w:val="000000"/>
                <w:sz w:val="24"/>
                <w:szCs w:val="24"/>
                <w:rPrChange w:id="1306" w:author="Jared Wright" w:date="2021-09-18T17:42:00Z">
                  <w:rPr>
                    <w:rFonts w:ascii="Times New Roman" w:hAnsi="Times New Roman" w:cs="Times New Roman"/>
                    <w:color w:val="000000"/>
                    <w:sz w:val="24"/>
                    <w:szCs w:val="24"/>
                  </w:rPr>
                </w:rPrChange>
              </w:rPr>
              <w:pPrChange w:id="1307" w:author="Jared Wright" w:date="2021-09-18T17:42:00Z">
                <w:pPr>
                  <w:framePr w:hSpace="180" w:wrap="around" w:vAnchor="page" w:hAnchor="margin" w:y="1936"/>
                  <w:jc w:val="center"/>
                </w:pPr>
              </w:pPrChange>
            </w:pPr>
            <w:ins w:id="1308" w:author="Jared Wright" w:date="2021-09-18T17:42:00Z">
              <w:r w:rsidRPr="00045403">
                <w:rPr>
                  <w:rFonts w:ascii="Times New Roman" w:hAnsi="Times New Roman" w:cs="Times New Roman"/>
                  <w:color w:val="000000"/>
                  <w:sz w:val="24"/>
                  <w:szCs w:val="24"/>
                  <w:rPrChange w:id="1309" w:author="Jared Wright" w:date="2021-09-18T17:42:00Z">
                    <w:rPr>
                      <w:rFonts w:ascii="Calibri" w:hAnsi="Calibri" w:cs="Calibri"/>
                      <w:color w:val="000000"/>
                    </w:rPr>
                  </w:rPrChange>
                </w:rPr>
                <w:t>53703</w:t>
              </w:r>
            </w:ins>
            <w:del w:id="1310" w:author="Jared Wright" w:date="2021-09-18T17:42:00Z">
              <w:r w:rsidRPr="00045403" w:rsidDel="005022D7">
                <w:rPr>
                  <w:rFonts w:ascii="Times New Roman" w:hAnsi="Times New Roman" w:cs="Times New Roman"/>
                  <w:color w:val="000000"/>
                  <w:sz w:val="24"/>
                  <w:szCs w:val="24"/>
                  <w:rPrChange w:id="1311" w:author="Jared Wright" w:date="2021-09-18T17:42:00Z">
                    <w:rPr>
                      <w:rFonts w:ascii="Times New Roman" w:hAnsi="Times New Roman" w:cs="Times New Roman"/>
                      <w:color w:val="000000"/>
                      <w:sz w:val="24"/>
                      <w:szCs w:val="24"/>
                    </w:rPr>
                  </w:rPrChange>
                </w:rPr>
                <w:delText>67058</w:delText>
              </w:r>
            </w:del>
          </w:p>
        </w:tc>
      </w:tr>
      <w:tr w:rsidR="005936A9" w:rsidRPr="004B0CB6" w:rsidTr="00045403">
        <w:trPr>
          <w:gridAfter w:val="1"/>
          <w:wAfter w:w="15" w:type="pct"/>
          <w:trHeight w:val="144"/>
          <w:trPrChange w:id="1312" w:author="Jared Wright" w:date="2021-09-18T17:43:00Z">
            <w:trPr>
              <w:gridAfter w:val="1"/>
              <w:wAfter w:w="15" w:type="pct"/>
              <w:trHeight w:val="144"/>
            </w:trPr>
          </w:trPrChange>
        </w:trPr>
        <w:tc>
          <w:tcPr>
            <w:tcW w:w="476" w:type="pct"/>
            <w:tcBorders>
              <w:top w:val="double" w:sz="4" w:space="0" w:color="auto"/>
              <w:left w:val="nil"/>
              <w:bottom w:val="nil"/>
              <w:right w:val="nil"/>
            </w:tcBorders>
            <w:tcPrChange w:id="1313" w:author="Jared Wright" w:date="2021-09-18T17:43:00Z">
              <w:tcPr>
                <w:tcW w:w="476" w:type="pct"/>
                <w:tcBorders>
                  <w:top w:val="double" w:sz="4" w:space="0" w:color="auto"/>
                  <w:left w:val="nil"/>
                  <w:bottom w:val="nil"/>
                  <w:right w:val="nil"/>
                </w:tcBorders>
              </w:tcPr>
            </w:tcPrChange>
          </w:tcPr>
          <w:p w:rsidR="005936A9" w:rsidRPr="004B0CB6" w:rsidRDefault="005936A9" w:rsidP="00045403">
            <w:pPr>
              <w:rPr>
                <w:rFonts w:ascii="Times New Roman" w:hAnsi="Times New Roman" w:cs="Times New Roman"/>
                <w:sz w:val="24"/>
                <w:szCs w:val="24"/>
              </w:rPr>
            </w:pPr>
          </w:p>
        </w:tc>
        <w:tc>
          <w:tcPr>
            <w:tcW w:w="474" w:type="pct"/>
            <w:gridSpan w:val="2"/>
            <w:tcBorders>
              <w:top w:val="double" w:sz="4" w:space="0" w:color="auto"/>
              <w:left w:val="nil"/>
              <w:bottom w:val="nil"/>
              <w:right w:val="nil"/>
            </w:tcBorders>
            <w:tcPrChange w:id="1314" w:author="Jared Wright" w:date="2021-09-18T17:43:00Z">
              <w:tcPr>
                <w:tcW w:w="474" w:type="pct"/>
                <w:gridSpan w:val="2"/>
                <w:tcBorders>
                  <w:top w:val="double" w:sz="4" w:space="0" w:color="auto"/>
                  <w:left w:val="nil"/>
                  <w:bottom w:val="nil"/>
                  <w:right w:val="nil"/>
                </w:tcBorders>
              </w:tcPr>
            </w:tcPrChange>
          </w:tcPr>
          <w:p w:rsidR="005936A9" w:rsidRPr="004B0CB6" w:rsidRDefault="005936A9" w:rsidP="00045403">
            <w:pPr>
              <w:rPr>
                <w:rFonts w:ascii="Times New Roman" w:hAnsi="Times New Roman" w:cs="Times New Roman"/>
                <w:sz w:val="24"/>
                <w:szCs w:val="24"/>
              </w:rPr>
            </w:pPr>
          </w:p>
        </w:tc>
        <w:tc>
          <w:tcPr>
            <w:tcW w:w="4035" w:type="pct"/>
            <w:gridSpan w:val="8"/>
            <w:tcBorders>
              <w:top w:val="double" w:sz="4" w:space="0" w:color="auto"/>
              <w:left w:val="nil"/>
              <w:bottom w:val="nil"/>
              <w:right w:val="nil"/>
            </w:tcBorders>
            <w:tcPrChange w:id="1315" w:author="Jared Wright" w:date="2021-09-18T17:43:00Z">
              <w:tcPr>
                <w:tcW w:w="4035" w:type="pct"/>
                <w:gridSpan w:val="8"/>
                <w:tcBorders>
                  <w:top w:val="double" w:sz="4" w:space="0" w:color="auto"/>
                  <w:left w:val="nil"/>
                  <w:bottom w:val="nil"/>
                  <w:right w:val="nil"/>
                </w:tcBorders>
              </w:tcPr>
            </w:tcPrChange>
          </w:tcPr>
          <w:p w:rsidR="005936A9" w:rsidRPr="004B0CB6" w:rsidRDefault="005936A9" w:rsidP="00045403">
            <w:pPr>
              <w:rPr>
                <w:rFonts w:ascii="Times New Roman" w:hAnsi="Times New Roman" w:cs="Times New Roman"/>
                <w:sz w:val="24"/>
                <w:szCs w:val="24"/>
              </w:rPr>
            </w:pPr>
          </w:p>
        </w:tc>
      </w:tr>
      <w:tr w:rsidR="005936A9" w:rsidRPr="004B0CB6" w:rsidTr="00045403">
        <w:trPr>
          <w:trHeight w:val="678"/>
          <w:trPrChange w:id="1316" w:author="Jared Wright" w:date="2021-09-18T17:43:00Z">
            <w:trPr>
              <w:trHeight w:val="678"/>
            </w:trPr>
          </w:trPrChange>
        </w:trPr>
        <w:tc>
          <w:tcPr>
            <w:tcW w:w="5000" w:type="pct"/>
            <w:gridSpan w:val="12"/>
            <w:tcBorders>
              <w:top w:val="nil"/>
              <w:left w:val="nil"/>
              <w:bottom w:val="nil"/>
              <w:right w:val="nil"/>
            </w:tcBorders>
            <w:vAlign w:val="center"/>
            <w:tcPrChange w:id="1317" w:author="Jared Wright" w:date="2021-09-18T17:43:00Z">
              <w:tcPr>
                <w:tcW w:w="5000" w:type="pct"/>
                <w:gridSpan w:val="12"/>
                <w:tcBorders>
                  <w:top w:val="nil"/>
                  <w:left w:val="nil"/>
                  <w:bottom w:val="nil"/>
                  <w:right w:val="nil"/>
                </w:tcBorders>
                <w:vAlign w:val="center"/>
              </w:tcPr>
            </w:tcPrChange>
          </w:tcPr>
          <w:p w:rsidR="005936A9" w:rsidRPr="004B0CB6" w:rsidRDefault="005936A9" w:rsidP="00045403">
            <w:pPr>
              <w:rPr>
                <w:rFonts w:ascii="Times New Roman" w:hAnsi="Times New Roman" w:cs="Times New Roman"/>
                <w:sz w:val="24"/>
                <w:szCs w:val="24"/>
              </w:rPr>
            </w:pPr>
            <w:ins w:id="1318" w:author="Jared Wright" w:date="2021-04-30T11:00:00Z">
              <w:r w:rsidRPr="004B0CB6">
                <w:rPr>
                  <w:rFonts w:ascii="Times New Roman" w:hAnsi="Times New Roman" w:cs="Times New Roman"/>
                  <w:sz w:val="24"/>
                  <w:szCs w:val="24"/>
                </w:rPr>
                <w:t xml:space="preserve">Notes: All models include </w:t>
              </w:r>
            </w:ins>
            <w:ins w:id="1319" w:author="Jared Wright" w:date="2021-09-18T17:43:00Z">
              <w:r w:rsidR="00045403">
                <w:rPr>
                  <w:rFonts w:ascii="Times New Roman" w:hAnsi="Times New Roman" w:cs="Times New Roman"/>
                  <w:sz w:val="24"/>
                  <w:szCs w:val="24"/>
                </w:rPr>
                <w:t xml:space="preserve">the same controls as the regressions in Table </w:t>
              </w:r>
            </w:ins>
            <w:ins w:id="1320" w:author="Jared Wright" w:date="2021-09-18T17:44:00Z">
              <w:r w:rsidR="00045403">
                <w:rPr>
                  <w:rFonts w:ascii="Times New Roman" w:hAnsi="Times New Roman" w:cs="Times New Roman"/>
                  <w:sz w:val="24"/>
                  <w:szCs w:val="24"/>
                </w:rPr>
                <w:t>5.</w:t>
              </w:r>
            </w:ins>
            <w:ins w:id="1321" w:author="Jared Wright" w:date="2021-09-18T17:50:00Z">
              <w:r w:rsidR="007C3E96">
                <w:rPr>
                  <w:rFonts w:ascii="Times New Roman" w:hAnsi="Times New Roman" w:cs="Times New Roman"/>
                  <w:sz w:val="24"/>
                  <w:szCs w:val="24"/>
                </w:rPr>
                <w:t xml:space="preserve"> </w:t>
              </w:r>
              <w:r w:rsidR="007C3E96">
                <w:rPr>
                  <w:rFonts w:ascii="Times New Roman" w:hAnsi="Times New Roman" w:cs="Times New Roman"/>
                  <w:i/>
                  <w:sz w:val="24"/>
                  <w:szCs w:val="24"/>
                </w:rPr>
                <w:t>Other Occupation</w:t>
              </w:r>
              <w:r w:rsidR="007C3E96">
                <w:rPr>
                  <w:rFonts w:ascii="Times New Roman" w:hAnsi="Times New Roman" w:cs="Times New Roman"/>
                  <w:sz w:val="24"/>
                  <w:szCs w:val="24"/>
                </w:rPr>
                <w:t xml:space="preserve"> refers to teamsters in the base census year who were not teamsters, truck drivers, </w:t>
              </w:r>
            </w:ins>
            <w:ins w:id="1322" w:author="Jared Wright" w:date="2021-09-18T17:51:00Z">
              <w:r w:rsidR="007C3E96">
                <w:rPr>
                  <w:rFonts w:ascii="Times New Roman" w:hAnsi="Times New Roman" w:cs="Times New Roman"/>
                  <w:sz w:val="24"/>
                  <w:szCs w:val="24"/>
                </w:rPr>
                <w:t>blacksmiths, etc., but were still in the labor force in the following census year</w:t>
              </w:r>
            </w:ins>
            <w:ins w:id="1323" w:author="Jared Wright" w:date="2021-09-18T17:52:00Z">
              <w:r w:rsidR="007C3E96">
                <w:rPr>
                  <w:rFonts w:ascii="Times New Roman" w:hAnsi="Times New Roman" w:cs="Times New Roman"/>
                  <w:sz w:val="24"/>
                  <w:szCs w:val="24"/>
                </w:rPr>
                <w:t>.</w:t>
              </w:r>
            </w:ins>
            <w:ins w:id="1324" w:author="Jared Wright" w:date="2021-04-30T11:00:00Z">
              <w:r w:rsidRPr="004B0CB6">
                <w:rPr>
                  <w:rFonts w:ascii="Times New Roman" w:hAnsi="Times New Roman" w:cs="Times New Roman"/>
                  <w:sz w:val="24"/>
                  <w:szCs w:val="24"/>
                </w:rPr>
                <w:t xml:space="preserve"> Robust standard errors in parentheses. ** denotes significance at the 5% level</w:t>
              </w:r>
              <w:del w:id="1325" w:author="Abbie Sanders" w:date="2021-08-26T13:04:00Z">
                <w:r w:rsidRPr="004B0CB6" w:rsidDel="00717ABB">
                  <w:rPr>
                    <w:rFonts w:ascii="Times New Roman" w:hAnsi="Times New Roman" w:cs="Times New Roman"/>
                    <w:sz w:val="24"/>
                    <w:szCs w:val="24"/>
                  </w:rPr>
                  <w:delText>,</w:delText>
                </w:r>
              </w:del>
              <w:r w:rsidRPr="004B0CB6">
                <w:rPr>
                  <w:rFonts w:ascii="Times New Roman" w:hAnsi="Times New Roman" w:cs="Times New Roman"/>
                  <w:sz w:val="24"/>
                  <w:szCs w:val="24"/>
                </w:rPr>
                <w:t xml:space="preserve"> and * at the 10% level.</w:t>
              </w:r>
            </w:ins>
            <w:del w:id="1326" w:author="Jared Wright" w:date="2021-04-30T11:00:00Z">
              <w:r w:rsidRPr="004B0CB6" w:rsidDel="00CD7A2D">
                <w:rPr>
                  <w:rFonts w:ascii="Times New Roman" w:hAnsi="Times New Roman" w:cs="Times New Roman"/>
                  <w:sz w:val="24"/>
                  <w:szCs w:val="24"/>
                </w:rPr>
                <w:delText xml:space="preserve">Notes: Columns are outcome variables, rows are regressors. Unit of analysis is individual teamsters in U.S. census years 1900-1930 who are linked to their subsequent census record. </w:delText>
              </w:r>
              <w:r w:rsidRPr="004B0CB6" w:rsidDel="00CD7A2D">
                <w:rPr>
                  <w:rFonts w:ascii="Times New Roman" w:hAnsi="Times New Roman" w:cs="Times New Roman"/>
                  <w:i/>
                  <w:sz w:val="24"/>
                  <w:szCs w:val="24"/>
                </w:rPr>
                <w:delText xml:space="preserve">% Change in Teamsters </w:delText>
              </w:r>
              <w:r w:rsidRPr="004B0CB6" w:rsidDel="00CD7A2D">
                <w:rPr>
                  <w:rFonts w:ascii="Times New Roman" w:hAnsi="Times New Roman" w:cs="Times New Roman"/>
                  <w:sz w:val="24"/>
                  <w:szCs w:val="24"/>
                </w:rPr>
                <w:delText xml:space="preserve">refers to the percentage change in teamsters as a percentage of the labor force between census years. Thus a 100% increase in the fraction of teamsters in the labor force predicts a 0.142% decrease in the probability that a teamster becomes a truck driver. </w:delText>
              </w:r>
              <w:r w:rsidRPr="004B0CB6" w:rsidDel="00CD7A2D">
                <w:rPr>
                  <w:rFonts w:ascii="Times New Roman" w:hAnsi="Times New Roman" w:cs="Times New Roman"/>
                  <w:i/>
                  <w:sz w:val="24"/>
                  <w:szCs w:val="24"/>
                </w:rPr>
                <w:delText xml:space="preserve">Log Pop Working Males 16-60 </w:delText>
              </w:r>
              <w:r w:rsidRPr="004B0CB6" w:rsidDel="00CD7A2D">
                <w:rPr>
                  <w:rFonts w:ascii="Times New Roman" w:hAnsi="Times New Roman" w:cs="Times New Roman"/>
                  <w:sz w:val="24"/>
                  <w:szCs w:val="24"/>
                </w:rPr>
                <w:delText xml:space="preserve">refers to the natural log of the population of working males ages 16-60 in the base year city. </w:delText>
              </w:r>
              <w:r w:rsidRPr="004B0CB6" w:rsidDel="00CD7A2D">
                <w:rPr>
                  <w:rFonts w:ascii="Times New Roman" w:hAnsi="Times New Roman" w:cs="Times New Roman"/>
                  <w:i/>
                  <w:sz w:val="24"/>
                  <w:szCs w:val="24"/>
                </w:rPr>
                <w:delText xml:space="preserve">Base Year Home Ownership </w:delText>
              </w:r>
              <w:r w:rsidRPr="004B0CB6" w:rsidDel="00CD7A2D">
                <w:rPr>
                  <w:rFonts w:ascii="Times New Roman" w:hAnsi="Times New Roman" w:cs="Times New Roman"/>
                  <w:sz w:val="24"/>
                  <w:szCs w:val="24"/>
                </w:rPr>
                <w:delText xml:space="preserve">indicates whether the teamster owned his home in the base census year. The comparison group for this variable is renters. All models include fixed effects for base census year, base year county, and base year home ownership. </w:delText>
              </w:r>
              <w:r w:rsidRPr="004B0CB6" w:rsidDel="00CD7A2D">
                <w:rPr>
                  <w:rFonts w:ascii="Times New Roman" w:hAnsi="Times New Roman" w:cs="Times New Roman"/>
                  <w:sz w:val="24"/>
                  <w:szCs w:val="24"/>
                </w:rPr>
                <w:lastRenderedPageBreak/>
                <w:delText>Other controls include a quintic in age, the percent change in city population between census years, the percent change in population of working males ages 16-60, and controls for various occupations as a fraction of the labor force in the base year. Robust standard errors in parentheses. ** denotes significance at the 5% level, and * at the 10% level.</w:delText>
              </w:r>
            </w:del>
          </w:p>
        </w:tc>
      </w:tr>
    </w:tbl>
    <w:p w:rsidR="004D5DBB" w:rsidRDefault="004D5DBB" w:rsidP="005936A9">
      <w:pPr>
        <w:rPr>
          <w:rFonts w:ascii="Times New Roman" w:hAnsi="Times New Roman" w:cs="Times New Roman"/>
          <w:sz w:val="24"/>
          <w:szCs w:val="24"/>
        </w:rPr>
      </w:pPr>
    </w:p>
    <w:p w:rsidR="004D5DBB" w:rsidRDefault="004D5DBB" w:rsidP="004D5DBB">
      <w:pPr>
        <w:rPr>
          <w:rFonts w:ascii="Times New Roman" w:hAnsi="Times New Roman" w:cs="Times New Roman"/>
          <w:sz w:val="24"/>
          <w:szCs w:val="24"/>
        </w:rPr>
      </w:pPr>
    </w:p>
    <w:p w:rsidR="004D5DBB" w:rsidRPr="004D5DBB" w:rsidRDefault="004D5DBB" w:rsidP="004D5DBB">
      <w:pPr>
        <w:rPr>
          <w:rFonts w:ascii="Times New Roman" w:hAnsi="Times New Roman" w:cs="Times New Roman"/>
          <w:sz w:val="24"/>
          <w:szCs w:val="24"/>
        </w:rPr>
      </w:pPr>
      <w:r w:rsidRPr="004D5DBB">
        <w:rPr>
          <w:rFonts w:ascii="Times New Roman" w:hAnsi="Times New Roman" w:cs="Times New Roman"/>
          <w:sz w:val="24"/>
          <w:szCs w:val="24"/>
        </w:rPr>
        <w:t>Table 6 breaks down occupation outcomes for teamsters by base census year. The percent decrease in teamsters has the largest effect on teamsters for the years 1930-1940. A 10% decrease in the percentage of the labor force working as teamsters predicts a 0.4358 percentage point increase in the probability that the teamster in 1930 is working in another occupation in 1940.</w:t>
      </w:r>
    </w:p>
    <w:p w:rsidR="004D5DBB" w:rsidRPr="004D5DBB" w:rsidRDefault="004D5DBB" w:rsidP="004D5DBB">
      <w:pPr>
        <w:rPr>
          <w:rFonts w:ascii="Times New Roman" w:hAnsi="Times New Roman" w:cs="Times New Roman"/>
          <w:sz w:val="24"/>
          <w:szCs w:val="24"/>
        </w:rPr>
      </w:pPr>
    </w:p>
    <w:p w:rsidR="004D5DBB" w:rsidRPr="004D5DBB" w:rsidRDefault="004D5DBB" w:rsidP="004D5DBB">
      <w:pPr>
        <w:rPr>
          <w:rFonts w:ascii="Times New Roman" w:hAnsi="Times New Roman" w:cs="Times New Roman"/>
          <w:sz w:val="24"/>
          <w:szCs w:val="24"/>
        </w:rPr>
      </w:pPr>
    </w:p>
    <w:p w:rsidR="005936A9" w:rsidRPr="004D5DBB" w:rsidRDefault="005936A9" w:rsidP="004D5DBB">
      <w:pPr>
        <w:tabs>
          <w:tab w:val="left" w:pos="8445"/>
        </w:tabs>
        <w:rPr>
          <w:rFonts w:ascii="Times New Roman" w:hAnsi="Times New Roman" w:cs="Times New Roman"/>
          <w:sz w:val="24"/>
          <w:szCs w:val="24"/>
        </w:rPr>
        <w:sectPr w:rsidR="005936A9" w:rsidRPr="004D5DBB" w:rsidSect="00894A74">
          <w:pgSz w:w="15840" w:h="12240" w:orient="landscape"/>
          <w:pgMar w:top="1440" w:right="1440" w:bottom="1440" w:left="1440" w:header="720" w:footer="720" w:gutter="0"/>
          <w:cols w:space="720"/>
          <w:docGrid w:linePitch="360"/>
        </w:sectPr>
      </w:pPr>
    </w:p>
    <w:p w:rsidR="004D5DBB" w:rsidRDefault="004D5DBB" w:rsidP="00266710">
      <w:pPr>
        <w:rPr>
          <w:rFonts w:ascii="Times New Roman" w:hAnsi="Times New Roman" w:cs="Times New Roman"/>
          <w:sz w:val="24"/>
          <w:szCs w:val="24"/>
        </w:rPr>
      </w:pPr>
    </w:p>
    <w:p w:rsidR="004D5DBB" w:rsidRDefault="004D5DBB" w:rsidP="00266710">
      <w:pPr>
        <w:rPr>
          <w:rFonts w:ascii="Times New Roman" w:hAnsi="Times New Roman" w:cs="Times New Roman"/>
          <w:sz w:val="24"/>
          <w:szCs w:val="24"/>
        </w:rPr>
      </w:pPr>
    </w:p>
    <w:p w:rsidR="005936A9" w:rsidRPr="004B0CB6" w:rsidDel="007C3E96" w:rsidRDefault="005936A9" w:rsidP="004D5DBB">
      <w:pPr>
        <w:rPr>
          <w:del w:id="1327" w:author="Jared Wright" w:date="2021-09-18T17:55:00Z"/>
          <w:rFonts w:ascii="Times New Roman" w:hAnsi="Times New Roman" w:cs="Times New Roman"/>
          <w:sz w:val="24"/>
          <w:szCs w:val="24"/>
        </w:rPr>
        <w:pPrChange w:id="1328" w:author="Jared Wright" w:date="2021-09-18T17:55:00Z">
          <w:pPr>
            <w:ind w:firstLine="720"/>
          </w:pPr>
        </w:pPrChange>
      </w:pPr>
      <w:del w:id="1329" w:author="Jared Wright" w:date="2021-09-18T17:55:00Z">
        <w:r w:rsidRPr="004B0CB6" w:rsidDel="007C3E96">
          <w:rPr>
            <w:rFonts w:ascii="Times New Roman" w:hAnsi="Times New Roman" w:cs="Times New Roman"/>
            <w:sz w:val="24"/>
            <w:szCs w:val="24"/>
          </w:rPr>
          <w:delText>Just 0.5% of teamsters in 1900 were working as a truck driver in 1910. From 1910 to 1920 the number jumps to 2.7%, and then 7.6% from 1920 to 1930. 7.1% of teamsters in 1930 were working as a truck driver in 1940. This implies that the only the 1930-1940 gap has a large coefficient for a reason other than sample size.</w:delText>
        </w:r>
      </w:del>
    </w:p>
    <w:p w:rsidR="005936A9" w:rsidRPr="004B0CB6" w:rsidDel="007C3E96" w:rsidRDefault="005936A9" w:rsidP="004D5DBB">
      <w:pPr>
        <w:rPr>
          <w:del w:id="1330" w:author="Jared Wright" w:date="2021-09-18T17:55:00Z"/>
          <w:rFonts w:ascii="Times New Roman" w:hAnsi="Times New Roman" w:cs="Times New Roman"/>
          <w:sz w:val="24"/>
          <w:szCs w:val="24"/>
        </w:rPr>
        <w:pPrChange w:id="1331" w:author="Jared Wright" w:date="2021-09-18T17:55:00Z">
          <w:pPr>
            <w:ind w:firstLine="720"/>
          </w:pPr>
        </w:pPrChange>
      </w:pPr>
      <w:del w:id="1332" w:author="Jared Wright" w:date="2021-09-18T17:55:00Z">
        <w:r w:rsidRPr="004B0CB6" w:rsidDel="007C3E96">
          <w:rPr>
            <w:rFonts w:ascii="Times New Roman" w:hAnsi="Times New Roman" w:cs="Times New Roman"/>
            <w:sz w:val="24"/>
            <w:szCs w:val="24"/>
          </w:rPr>
          <w:delText>Additionally, a decrease in the percentage of the working male population ages 16-60 that are working as teamsters predicts an increase in the probability that a teamster in 1910 (or 1930) will not be in the labor force in 1920 (1940).</w:delText>
        </w:r>
      </w:del>
    </w:p>
    <w:p w:rsidR="005936A9" w:rsidRPr="004B0CB6" w:rsidRDefault="005936A9" w:rsidP="004D5DBB">
      <w:pPr>
        <w:rPr>
          <w:ins w:id="1333" w:author="Jared Wright" w:date="2021-04-30T10:56:00Z"/>
          <w:rFonts w:ascii="Times New Roman" w:hAnsi="Times New Roman" w:cs="Times New Roman"/>
          <w:sz w:val="24"/>
          <w:szCs w:val="24"/>
        </w:rPr>
        <w:pPrChange w:id="1334" w:author="Jared Wright" w:date="2021-09-18T17:55:00Z">
          <w:pPr>
            <w:ind w:firstLine="720"/>
          </w:pPr>
        </w:pPrChange>
      </w:pPr>
      <w:del w:id="1335" w:author="Jared Wright" w:date="2021-09-18T17:55:00Z">
        <w:r w:rsidRPr="004B0CB6" w:rsidDel="007C3E96">
          <w:rPr>
            <w:rFonts w:ascii="Times New Roman" w:hAnsi="Times New Roman" w:cs="Times New Roman"/>
            <w:sz w:val="24"/>
            <w:szCs w:val="24"/>
          </w:rPr>
          <w:br/>
        </w:r>
      </w:del>
    </w:p>
    <w:tbl>
      <w:tblPr>
        <w:tblStyle w:val="TableGrid"/>
        <w:tblpPr w:leftFromText="180" w:rightFromText="180" w:vertAnchor="page" w:horzAnchor="margin" w:tblpY="1936"/>
        <w:tblW w:w="501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239"/>
        <w:gridCol w:w="741"/>
        <w:gridCol w:w="492"/>
        <w:gridCol w:w="882"/>
        <w:gridCol w:w="1373"/>
        <w:gridCol w:w="1373"/>
        <w:gridCol w:w="1373"/>
        <w:gridCol w:w="1373"/>
        <w:gridCol w:w="1373"/>
        <w:gridCol w:w="1373"/>
        <w:gridCol w:w="1373"/>
        <w:gridCol w:w="39"/>
      </w:tblGrid>
      <w:tr w:rsidR="005936A9" w:rsidRPr="004B0CB6" w:rsidTr="00BB3048">
        <w:trPr>
          <w:trHeight w:val="361"/>
        </w:trPr>
        <w:tc>
          <w:tcPr>
            <w:tcW w:w="5000" w:type="pct"/>
            <w:gridSpan w:val="12"/>
            <w:tcBorders>
              <w:top w:val="nil"/>
              <w:left w:val="nil"/>
              <w:bottom w:val="doub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lastRenderedPageBreak/>
              <w:t xml:space="preserve">Table </w:t>
            </w:r>
            <w:r w:rsidR="002B5D8C">
              <w:rPr>
                <w:rFonts w:ascii="Times New Roman" w:hAnsi="Times New Roman" w:cs="Times New Roman"/>
                <w:sz w:val="24"/>
                <w:szCs w:val="24"/>
              </w:rPr>
              <w:t>7</w:t>
            </w:r>
            <w:r w:rsidRPr="004B0CB6">
              <w:rPr>
                <w:rFonts w:ascii="Times New Roman" w:hAnsi="Times New Roman" w:cs="Times New Roman"/>
                <w:sz w:val="24"/>
                <w:szCs w:val="24"/>
              </w:rPr>
              <w:t>: Robustness Check, Breakdown by Age</w:t>
            </w:r>
          </w:p>
          <w:p w:rsidR="005936A9" w:rsidRPr="004B0CB6" w:rsidRDefault="005936A9" w:rsidP="00BB3048">
            <w:pPr>
              <w:jc w:val="center"/>
              <w:rPr>
                <w:rFonts w:ascii="Times New Roman" w:hAnsi="Times New Roman" w:cs="Times New Roman"/>
                <w:sz w:val="24"/>
                <w:szCs w:val="24"/>
              </w:rPr>
            </w:pPr>
          </w:p>
        </w:tc>
      </w:tr>
      <w:tr w:rsidR="005936A9" w:rsidRPr="004B0CB6" w:rsidTr="00BB3048">
        <w:trPr>
          <w:gridAfter w:val="1"/>
          <w:wAfter w:w="15" w:type="pct"/>
          <w:trHeight w:val="542"/>
        </w:trPr>
        <w:tc>
          <w:tcPr>
            <w:tcW w:w="761" w:type="pct"/>
            <w:gridSpan w:val="2"/>
            <w:tcBorders>
              <w:top w:val="nil"/>
              <w:left w:val="nil"/>
              <w:bottom w:val="nil"/>
              <w:right w:val="nil"/>
            </w:tcBorders>
            <w:vAlign w:val="center"/>
          </w:tcPr>
          <w:p w:rsidR="005936A9" w:rsidRPr="004B0CB6" w:rsidRDefault="005936A9" w:rsidP="00BB3048">
            <w:pPr>
              <w:rPr>
                <w:rFonts w:ascii="Times New Roman" w:hAnsi="Times New Roman" w:cs="Times New Roman"/>
                <w:sz w:val="24"/>
                <w:szCs w:val="24"/>
              </w:rPr>
            </w:pPr>
            <w:r w:rsidRPr="004B0CB6">
              <w:rPr>
                <w:rFonts w:ascii="Times New Roman" w:hAnsi="Times New Roman" w:cs="Times New Roman"/>
                <w:sz w:val="24"/>
                <w:szCs w:val="24"/>
              </w:rPr>
              <w:t>Occupation</w:t>
            </w:r>
          </w:p>
        </w:tc>
        <w:tc>
          <w:tcPr>
            <w:tcW w:w="2112" w:type="pct"/>
            <w:gridSpan w:val="5"/>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Teamster</w:t>
            </w:r>
          </w:p>
        </w:tc>
        <w:tc>
          <w:tcPr>
            <w:tcW w:w="2112" w:type="pct"/>
            <w:gridSpan w:val="4"/>
            <w:tcBorders>
              <w:top w:val="single" w:sz="4" w:space="0" w:color="auto"/>
              <w:left w:val="nil"/>
              <w:bottom w:val="single" w:sz="4" w:space="0" w:color="auto"/>
              <w:right w:val="nil"/>
            </w:tcBorders>
            <w:vAlign w:val="center"/>
          </w:tcPr>
          <w:p w:rsidR="005936A9" w:rsidRPr="004B0CB6" w:rsidRDefault="007C3E96" w:rsidP="00BB3048">
            <w:pPr>
              <w:jc w:val="center"/>
              <w:rPr>
                <w:rFonts w:ascii="Times New Roman" w:hAnsi="Times New Roman" w:cs="Times New Roman"/>
                <w:sz w:val="24"/>
                <w:szCs w:val="24"/>
              </w:rPr>
            </w:pPr>
            <w:r>
              <w:rPr>
                <w:rFonts w:ascii="Times New Roman" w:hAnsi="Times New Roman" w:cs="Times New Roman"/>
                <w:sz w:val="24"/>
                <w:szCs w:val="24"/>
              </w:rPr>
              <w:t>Other Occupation</w:t>
            </w:r>
          </w:p>
        </w:tc>
      </w:tr>
      <w:tr w:rsidR="005936A9" w:rsidRPr="004B0CB6" w:rsidTr="00BB3048">
        <w:trPr>
          <w:gridAfter w:val="1"/>
          <w:wAfter w:w="15" w:type="pct"/>
          <w:trHeight w:val="542"/>
        </w:trPr>
        <w:tc>
          <w:tcPr>
            <w:tcW w:w="761" w:type="pct"/>
            <w:gridSpan w:val="2"/>
            <w:tcBorders>
              <w:top w:val="nil"/>
              <w:left w:val="nil"/>
              <w:bottom w:val="nil"/>
              <w:right w:val="nil"/>
            </w:tcBorders>
            <w:vAlign w:val="center"/>
          </w:tcPr>
          <w:p w:rsidR="005936A9" w:rsidRPr="004B0CB6" w:rsidRDefault="005936A9" w:rsidP="00BB3048">
            <w:pPr>
              <w:rPr>
                <w:rFonts w:ascii="Times New Roman" w:hAnsi="Times New Roman" w:cs="Times New Roman"/>
                <w:sz w:val="24"/>
                <w:szCs w:val="24"/>
              </w:rPr>
            </w:pPr>
            <w:r w:rsidRPr="004B0CB6">
              <w:rPr>
                <w:rFonts w:ascii="Times New Roman" w:hAnsi="Times New Roman" w:cs="Times New Roman"/>
                <w:sz w:val="24"/>
                <w:szCs w:val="24"/>
              </w:rPr>
              <w:t>Age in Base Year</w:t>
            </w:r>
          </w:p>
        </w:tc>
        <w:tc>
          <w:tcPr>
            <w:tcW w:w="528" w:type="pct"/>
            <w:gridSpan w:val="2"/>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16-25</w:t>
            </w:r>
          </w:p>
        </w:tc>
        <w:tc>
          <w:tcPr>
            <w:tcW w:w="528" w:type="pct"/>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26-35</w:t>
            </w:r>
          </w:p>
        </w:tc>
        <w:tc>
          <w:tcPr>
            <w:tcW w:w="528" w:type="pct"/>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36-45</w:t>
            </w:r>
          </w:p>
        </w:tc>
        <w:tc>
          <w:tcPr>
            <w:tcW w:w="528" w:type="pct"/>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46-55</w:t>
            </w:r>
          </w:p>
        </w:tc>
        <w:tc>
          <w:tcPr>
            <w:tcW w:w="528" w:type="pct"/>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16-25</w:t>
            </w:r>
          </w:p>
        </w:tc>
        <w:tc>
          <w:tcPr>
            <w:tcW w:w="528" w:type="pct"/>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26-35</w:t>
            </w:r>
          </w:p>
        </w:tc>
        <w:tc>
          <w:tcPr>
            <w:tcW w:w="528" w:type="pct"/>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36-45</w:t>
            </w:r>
          </w:p>
        </w:tc>
        <w:tc>
          <w:tcPr>
            <w:tcW w:w="528" w:type="pct"/>
            <w:tcBorders>
              <w:top w:val="single" w:sz="4" w:space="0" w:color="auto"/>
              <w:left w:val="nil"/>
              <w:bottom w:val="single" w:sz="4" w:space="0" w:color="auto"/>
              <w:right w:val="nil"/>
            </w:tcBorders>
            <w:vAlign w:val="center"/>
          </w:tcPr>
          <w:p w:rsidR="005936A9" w:rsidRPr="004B0CB6" w:rsidRDefault="005936A9" w:rsidP="00BB3048">
            <w:pPr>
              <w:jc w:val="center"/>
              <w:rPr>
                <w:rFonts w:ascii="Times New Roman" w:hAnsi="Times New Roman" w:cs="Times New Roman"/>
                <w:sz w:val="24"/>
                <w:szCs w:val="24"/>
              </w:rPr>
            </w:pPr>
            <w:r w:rsidRPr="004B0CB6">
              <w:rPr>
                <w:rFonts w:ascii="Times New Roman" w:hAnsi="Times New Roman" w:cs="Times New Roman"/>
                <w:sz w:val="24"/>
                <w:szCs w:val="24"/>
              </w:rPr>
              <w:t>46-55</w:t>
            </w:r>
          </w:p>
        </w:tc>
      </w:tr>
      <w:tr w:rsidR="0075268A" w:rsidRPr="004B0CB6" w:rsidTr="0075268A">
        <w:trPr>
          <w:gridAfter w:val="1"/>
          <w:wAfter w:w="15" w:type="pct"/>
          <w:trHeight w:hRule="exact" w:val="432"/>
        </w:trPr>
        <w:tc>
          <w:tcPr>
            <w:tcW w:w="761" w:type="pct"/>
            <w:gridSpan w:val="2"/>
            <w:vMerge w:val="restart"/>
            <w:tcBorders>
              <w:top w:val="nil"/>
              <w:left w:val="nil"/>
              <w:right w:val="nil"/>
            </w:tcBorders>
            <w:vAlign w:val="center"/>
          </w:tcPr>
          <w:p w:rsidR="0075268A" w:rsidRPr="004B0CB6" w:rsidRDefault="0075268A" w:rsidP="0075268A">
            <w:pPr>
              <w:rPr>
                <w:rFonts w:ascii="Times New Roman" w:hAnsi="Times New Roman" w:cs="Times New Roman"/>
                <w:sz w:val="24"/>
                <w:szCs w:val="24"/>
              </w:rPr>
            </w:pPr>
            <w:r w:rsidRPr="004B0CB6">
              <w:rPr>
                <w:rFonts w:ascii="Times New Roman" w:hAnsi="Times New Roman" w:cs="Times New Roman"/>
                <w:sz w:val="24"/>
                <w:szCs w:val="24"/>
              </w:rPr>
              <w:t>% Decrease in Teamsters</w:t>
            </w:r>
          </w:p>
        </w:tc>
        <w:tc>
          <w:tcPr>
            <w:tcW w:w="528" w:type="pct"/>
            <w:gridSpan w:val="2"/>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-0.209</w:t>
            </w:r>
          </w:p>
        </w:tc>
        <w:tc>
          <w:tcPr>
            <w:tcW w:w="528" w:type="pct"/>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-0.678**</w:t>
            </w:r>
          </w:p>
        </w:tc>
        <w:tc>
          <w:tcPr>
            <w:tcW w:w="528" w:type="pct"/>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-0.968*</w:t>
            </w:r>
          </w:p>
        </w:tc>
        <w:tc>
          <w:tcPr>
            <w:tcW w:w="528" w:type="pct"/>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-0.496</w:t>
            </w:r>
          </w:p>
        </w:tc>
        <w:tc>
          <w:tcPr>
            <w:tcW w:w="528" w:type="pct"/>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0.130</w:t>
            </w:r>
          </w:p>
        </w:tc>
        <w:tc>
          <w:tcPr>
            <w:tcW w:w="528" w:type="pct"/>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0.370*</w:t>
            </w:r>
          </w:p>
        </w:tc>
        <w:tc>
          <w:tcPr>
            <w:tcW w:w="528" w:type="pct"/>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0.891*</w:t>
            </w:r>
          </w:p>
        </w:tc>
        <w:tc>
          <w:tcPr>
            <w:tcW w:w="528" w:type="pct"/>
            <w:tcBorders>
              <w:top w:val="single" w:sz="4" w:space="0" w:color="auto"/>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0.496</w:t>
            </w:r>
          </w:p>
        </w:tc>
      </w:tr>
      <w:tr w:rsidR="0075268A" w:rsidRPr="004B0CB6" w:rsidTr="0075268A">
        <w:trPr>
          <w:gridAfter w:val="1"/>
          <w:wAfter w:w="15" w:type="pct"/>
          <w:trHeight w:hRule="exact" w:val="288"/>
        </w:trPr>
        <w:tc>
          <w:tcPr>
            <w:tcW w:w="761" w:type="pct"/>
            <w:gridSpan w:val="2"/>
            <w:vMerge/>
            <w:tcBorders>
              <w:left w:val="nil"/>
              <w:bottom w:val="nil"/>
              <w:right w:val="nil"/>
            </w:tcBorders>
            <w:vAlign w:val="center"/>
          </w:tcPr>
          <w:p w:rsidR="0075268A" w:rsidRPr="004B0CB6" w:rsidRDefault="0075268A" w:rsidP="0075268A">
            <w:pPr>
              <w:rPr>
                <w:rFonts w:ascii="Times New Roman" w:hAnsi="Times New Roman" w:cs="Times New Roman"/>
                <w:sz w:val="24"/>
                <w:szCs w:val="24"/>
              </w:rPr>
            </w:pP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(0.164)</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(0.169)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(0.446)</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(0.370)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(0.210)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(0.160)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(0.421)</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(0.414)</w:t>
            </w:r>
          </w:p>
        </w:tc>
      </w:tr>
      <w:tr w:rsidR="0075268A" w:rsidRPr="004B0CB6" w:rsidTr="0075268A">
        <w:trPr>
          <w:gridAfter w:val="1"/>
          <w:wAfter w:w="15" w:type="pct"/>
          <w:trHeight w:hRule="exact" w:val="432"/>
        </w:trPr>
        <w:tc>
          <w:tcPr>
            <w:tcW w:w="761" w:type="pct"/>
            <w:gridSpan w:val="2"/>
            <w:vMerge w:val="restart"/>
            <w:tcBorders>
              <w:top w:val="nil"/>
              <w:left w:val="nil"/>
              <w:right w:val="nil"/>
            </w:tcBorders>
            <w:vAlign w:val="center"/>
          </w:tcPr>
          <w:p w:rsidR="0075268A" w:rsidRPr="004B0CB6" w:rsidRDefault="0075268A" w:rsidP="0075268A">
            <w:pPr>
              <w:rPr>
                <w:rFonts w:ascii="Times New Roman" w:hAnsi="Times New Roman" w:cs="Times New Roman"/>
                <w:sz w:val="24"/>
                <w:szCs w:val="24"/>
              </w:rPr>
            </w:pPr>
            <w:r w:rsidRPr="004B0CB6">
              <w:rPr>
                <w:rFonts w:ascii="Times New Roman" w:hAnsi="Times New Roman" w:cs="Times New Roman"/>
                <w:sz w:val="24"/>
                <w:szCs w:val="24"/>
              </w:rPr>
              <w:t>Log Base Year City Population</w:t>
            </w: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0.499**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0.891**</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0.992**</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0.787**</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-0.944**</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-1.316**</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-1.546**</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-1.352**</w:t>
            </w:r>
          </w:p>
        </w:tc>
      </w:tr>
      <w:tr w:rsidR="0075268A" w:rsidRPr="004B0CB6" w:rsidTr="0075268A">
        <w:trPr>
          <w:gridAfter w:val="1"/>
          <w:wAfter w:w="15" w:type="pct"/>
          <w:trHeight w:hRule="exact" w:val="288"/>
        </w:trPr>
        <w:tc>
          <w:tcPr>
            <w:tcW w:w="761" w:type="pct"/>
            <w:gridSpan w:val="2"/>
            <w:vMerge/>
            <w:tcBorders>
              <w:left w:val="nil"/>
              <w:bottom w:val="nil"/>
              <w:right w:val="nil"/>
            </w:tcBorders>
            <w:vAlign w:val="center"/>
          </w:tcPr>
          <w:p w:rsidR="0075268A" w:rsidRPr="004B0CB6" w:rsidRDefault="0075268A" w:rsidP="0075268A">
            <w:pPr>
              <w:rPr>
                <w:rFonts w:ascii="Times New Roman" w:hAnsi="Times New Roman" w:cs="Times New Roman"/>
                <w:sz w:val="24"/>
                <w:szCs w:val="24"/>
              </w:rPr>
            </w:pP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(0.090)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(0.098)</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(0.125)</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(0.161)</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(0.129)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(0.124)</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(0.151)</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(0.202)</w:t>
            </w:r>
          </w:p>
        </w:tc>
      </w:tr>
      <w:tr w:rsidR="0075268A" w:rsidRPr="004B0CB6" w:rsidTr="0075268A">
        <w:trPr>
          <w:gridAfter w:val="1"/>
          <w:wAfter w:w="15" w:type="pct"/>
          <w:trHeight w:hRule="exact" w:val="432"/>
        </w:trPr>
        <w:tc>
          <w:tcPr>
            <w:tcW w:w="761" w:type="pct"/>
            <w:gridSpan w:val="2"/>
            <w:vMerge w:val="restart"/>
            <w:tcBorders>
              <w:top w:val="nil"/>
              <w:left w:val="nil"/>
              <w:right w:val="nil"/>
            </w:tcBorders>
            <w:vAlign w:val="center"/>
          </w:tcPr>
          <w:p w:rsidR="0075268A" w:rsidRPr="004B0CB6" w:rsidRDefault="0075268A" w:rsidP="0075268A">
            <w:pPr>
              <w:rPr>
                <w:rFonts w:ascii="Times New Roman" w:hAnsi="Times New Roman" w:cs="Times New Roman"/>
                <w:color w:val="000000"/>
                <w:sz w:val="24"/>
                <w:szCs w:val="24"/>
              </w:rPr>
            </w:pPr>
            <w:r>
              <w:rPr>
                <w:rFonts w:ascii="Times New Roman" w:hAnsi="Times New Roman" w:cs="Times New Roman"/>
                <w:color w:val="000000"/>
                <w:sz w:val="24"/>
                <w:szCs w:val="24"/>
              </w:rPr>
              <w:t>Female</w:t>
            </w: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-8.142**</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-11.899**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-15.768**</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-17.512**</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-43.193**</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-39.059**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-41.000**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-41.217**</w:t>
            </w:r>
          </w:p>
        </w:tc>
      </w:tr>
      <w:tr w:rsidR="0075268A" w:rsidRPr="004B0CB6" w:rsidTr="0075268A">
        <w:trPr>
          <w:gridAfter w:val="1"/>
          <w:wAfter w:w="15" w:type="pct"/>
          <w:trHeight w:hRule="exact" w:val="288"/>
        </w:trPr>
        <w:tc>
          <w:tcPr>
            <w:tcW w:w="761" w:type="pct"/>
            <w:gridSpan w:val="2"/>
            <w:vMerge/>
            <w:tcBorders>
              <w:left w:val="nil"/>
              <w:bottom w:val="nil"/>
              <w:right w:val="nil"/>
            </w:tcBorders>
            <w:vAlign w:val="center"/>
          </w:tcPr>
          <w:p w:rsidR="0075268A" w:rsidRPr="004B0CB6" w:rsidRDefault="0075268A" w:rsidP="0075268A">
            <w:pPr>
              <w:rPr>
                <w:rFonts w:ascii="Times New Roman" w:hAnsi="Times New Roman" w:cs="Times New Roman"/>
                <w:color w:val="000000"/>
                <w:sz w:val="24"/>
                <w:szCs w:val="24"/>
              </w:rPr>
            </w:pP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(0.261)</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(0.304)</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(0.413)</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(0.536)</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(1.099)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(1.237)</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(1.325)</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(1.608)</w:t>
            </w:r>
          </w:p>
        </w:tc>
      </w:tr>
      <w:tr w:rsidR="0075268A" w:rsidRPr="004B0CB6" w:rsidTr="0075268A">
        <w:trPr>
          <w:gridAfter w:val="1"/>
          <w:wAfter w:w="15" w:type="pct"/>
          <w:trHeight w:hRule="exact" w:val="432"/>
        </w:trPr>
        <w:tc>
          <w:tcPr>
            <w:tcW w:w="761" w:type="pct"/>
            <w:gridSpan w:val="2"/>
            <w:vMerge w:val="restart"/>
            <w:tcBorders>
              <w:top w:val="nil"/>
              <w:left w:val="nil"/>
              <w:right w:val="nil"/>
            </w:tcBorders>
            <w:vAlign w:val="center"/>
          </w:tcPr>
          <w:p w:rsidR="0075268A" w:rsidRPr="004B0CB6" w:rsidRDefault="0075268A" w:rsidP="0075268A">
            <w:pPr>
              <w:rPr>
                <w:rFonts w:ascii="Times New Roman" w:hAnsi="Times New Roman" w:cs="Times New Roman"/>
                <w:sz w:val="24"/>
                <w:szCs w:val="24"/>
              </w:rPr>
            </w:pPr>
            <w:r>
              <w:rPr>
                <w:rFonts w:ascii="Times New Roman" w:hAnsi="Times New Roman" w:cs="Times New Roman"/>
                <w:sz w:val="24"/>
                <w:szCs w:val="24"/>
              </w:rPr>
              <w:t>Base Year Home Ownership</w:t>
            </w: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-0.209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0.987**</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1.360**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1.625**</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0.433</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-1.298**</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-2.348**</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-4.005**</w:t>
            </w:r>
          </w:p>
        </w:tc>
      </w:tr>
      <w:tr w:rsidR="0075268A" w:rsidRPr="004B0CB6" w:rsidTr="0075268A">
        <w:trPr>
          <w:gridAfter w:val="1"/>
          <w:wAfter w:w="15" w:type="pct"/>
          <w:trHeight w:hRule="exact" w:val="288"/>
        </w:trPr>
        <w:tc>
          <w:tcPr>
            <w:tcW w:w="761" w:type="pct"/>
            <w:gridSpan w:val="2"/>
            <w:vMerge/>
            <w:tcBorders>
              <w:left w:val="nil"/>
              <w:bottom w:val="nil"/>
              <w:right w:val="nil"/>
            </w:tcBorders>
            <w:vAlign w:val="center"/>
          </w:tcPr>
          <w:p w:rsidR="0075268A" w:rsidRPr="004B0CB6" w:rsidRDefault="0075268A" w:rsidP="0075268A">
            <w:pPr>
              <w:rPr>
                <w:rFonts w:ascii="Times New Roman" w:hAnsi="Times New Roman" w:cs="Times New Roman"/>
                <w:sz w:val="24"/>
                <w:szCs w:val="24"/>
              </w:rPr>
            </w:pP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(0.168)</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(0.189)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(0.225)</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(0.288)</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(0.222)</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(0.230)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(0.263)</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(0.348)</w:t>
            </w:r>
          </w:p>
        </w:tc>
      </w:tr>
      <w:tr w:rsidR="0075268A" w:rsidRPr="004B0CB6" w:rsidTr="0075268A">
        <w:trPr>
          <w:gridAfter w:val="1"/>
          <w:wAfter w:w="15" w:type="pct"/>
          <w:trHeight w:hRule="exact" w:val="432"/>
        </w:trPr>
        <w:tc>
          <w:tcPr>
            <w:tcW w:w="761" w:type="pct"/>
            <w:gridSpan w:val="2"/>
            <w:tcBorders>
              <w:top w:val="nil"/>
              <w:left w:val="nil"/>
              <w:bottom w:val="nil"/>
              <w:right w:val="nil"/>
            </w:tcBorders>
            <w:vAlign w:val="center"/>
          </w:tcPr>
          <w:p w:rsidR="0075268A" w:rsidRPr="004B0CB6" w:rsidRDefault="0075268A" w:rsidP="0075268A">
            <w:pPr>
              <w:rPr>
                <w:rFonts w:ascii="Times New Roman" w:hAnsi="Times New Roman" w:cs="Times New Roman"/>
                <w:sz w:val="24"/>
                <w:szCs w:val="24"/>
              </w:rPr>
            </w:pPr>
            <w:r w:rsidRPr="004B0CB6">
              <w:rPr>
                <w:rFonts w:ascii="Times New Roman" w:hAnsi="Times New Roman" w:cs="Times New Roman"/>
                <w:sz w:val="24"/>
                <w:szCs w:val="24"/>
              </w:rPr>
              <w:t>N</w:t>
            </w:r>
          </w:p>
        </w:tc>
        <w:tc>
          <w:tcPr>
            <w:tcW w:w="528" w:type="pct"/>
            <w:gridSpan w:val="2"/>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139285</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165659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133876</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87220</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139285</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165659</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133876</w:t>
            </w:r>
          </w:p>
        </w:tc>
        <w:tc>
          <w:tcPr>
            <w:tcW w:w="528" w:type="pct"/>
            <w:tcBorders>
              <w:top w:val="nil"/>
              <w:left w:val="nil"/>
              <w:bottom w:val="nil"/>
              <w:right w:val="nil"/>
            </w:tcBorders>
            <w:vAlign w:val="center"/>
          </w:tcPr>
          <w:p w:rsidR="0075268A" w:rsidRPr="0075268A" w:rsidRDefault="0075268A" w:rsidP="0075268A">
            <w:pPr>
              <w:jc w:val="center"/>
              <w:rPr>
                <w:rFonts w:ascii="Times New Roman" w:hAnsi="Times New Roman" w:cs="Times New Roman"/>
                <w:color w:val="000000"/>
                <w:sz w:val="24"/>
                <w:szCs w:val="24"/>
              </w:rPr>
            </w:pPr>
            <w:r w:rsidRPr="0075268A">
              <w:rPr>
                <w:rFonts w:ascii="Times New Roman" w:hAnsi="Times New Roman" w:cs="Times New Roman"/>
                <w:color w:val="000000"/>
                <w:sz w:val="24"/>
                <w:szCs w:val="24"/>
              </w:rPr>
              <w:t>87220</w:t>
            </w:r>
          </w:p>
        </w:tc>
      </w:tr>
      <w:tr w:rsidR="005936A9" w:rsidRPr="004B0CB6" w:rsidTr="00BB3048">
        <w:trPr>
          <w:gridAfter w:val="1"/>
          <w:wAfter w:w="15" w:type="pct"/>
          <w:trHeight w:val="144"/>
        </w:trPr>
        <w:tc>
          <w:tcPr>
            <w:tcW w:w="476" w:type="pct"/>
            <w:tcBorders>
              <w:top w:val="double" w:sz="4" w:space="0" w:color="auto"/>
              <w:left w:val="nil"/>
              <w:bottom w:val="nil"/>
              <w:right w:val="nil"/>
            </w:tcBorders>
          </w:tcPr>
          <w:p w:rsidR="005936A9" w:rsidRPr="004B0CB6" w:rsidRDefault="005936A9" w:rsidP="00BB3048">
            <w:pPr>
              <w:rPr>
                <w:rFonts w:ascii="Times New Roman" w:hAnsi="Times New Roman" w:cs="Times New Roman"/>
                <w:sz w:val="24"/>
                <w:szCs w:val="24"/>
              </w:rPr>
            </w:pPr>
          </w:p>
        </w:tc>
        <w:tc>
          <w:tcPr>
            <w:tcW w:w="474" w:type="pct"/>
            <w:gridSpan w:val="2"/>
            <w:tcBorders>
              <w:top w:val="double" w:sz="4" w:space="0" w:color="auto"/>
              <w:left w:val="nil"/>
              <w:bottom w:val="nil"/>
              <w:right w:val="nil"/>
            </w:tcBorders>
          </w:tcPr>
          <w:p w:rsidR="005936A9" w:rsidRPr="004B0CB6" w:rsidRDefault="005936A9" w:rsidP="00BB3048">
            <w:pPr>
              <w:rPr>
                <w:rFonts w:ascii="Times New Roman" w:hAnsi="Times New Roman" w:cs="Times New Roman"/>
                <w:sz w:val="24"/>
                <w:szCs w:val="24"/>
              </w:rPr>
            </w:pPr>
          </w:p>
        </w:tc>
        <w:tc>
          <w:tcPr>
            <w:tcW w:w="4035" w:type="pct"/>
            <w:gridSpan w:val="8"/>
            <w:tcBorders>
              <w:top w:val="double" w:sz="4" w:space="0" w:color="auto"/>
              <w:left w:val="nil"/>
              <w:bottom w:val="nil"/>
              <w:right w:val="nil"/>
            </w:tcBorders>
          </w:tcPr>
          <w:p w:rsidR="005936A9" w:rsidRPr="004B0CB6" w:rsidRDefault="005936A9" w:rsidP="00BB3048">
            <w:pPr>
              <w:rPr>
                <w:rFonts w:ascii="Times New Roman" w:hAnsi="Times New Roman" w:cs="Times New Roman"/>
                <w:sz w:val="24"/>
                <w:szCs w:val="24"/>
              </w:rPr>
            </w:pPr>
          </w:p>
        </w:tc>
      </w:tr>
      <w:tr w:rsidR="005936A9" w:rsidRPr="004B0CB6" w:rsidTr="00BB3048">
        <w:trPr>
          <w:trHeight w:val="678"/>
        </w:trPr>
        <w:tc>
          <w:tcPr>
            <w:tcW w:w="5000" w:type="pct"/>
            <w:gridSpan w:val="12"/>
            <w:tcBorders>
              <w:top w:val="nil"/>
              <w:left w:val="nil"/>
              <w:bottom w:val="nil"/>
              <w:right w:val="nil"/>
            </w:tcBorders>
            <w:vAlign w:val="center"/>
          </w:tcPr>
          <w:p w:rsidR="005936A9" w:rsidRPr="004B0CB6" w:rsidRDefault="005936A9" w:rsidP="00BB3048">
            <w:pPr>
              <w:rPr>
                <w:rFonts w:ascii="Times New Roman" w:hAnsi="Times New Roman" w:cs="Times New Roman"/>
                <w:sz w:val="24"/>
                <w:szCs w:val="24"/>
              </w:rPr>
            </w:pPr>
            <w:r w:rsidRPr="004B0CB6">
              <w:rPr>
                <w:rFonts w:ascii="Times New Roman" w:hAnsi="Times New Roman" w:cs="Times New Roman"/>
                <w:sz w:val="24"/>
                <w:szCs w:val="24"/>
              </w:rPr>
              <w:t xml:space="preserve">Notes: All models include </w:t>
            </w:r>
            <w:r w:rsidR="0075268A">
              <w:rPr>
                <w:rFonts w:ascii="Times New Roman" w:hAnsi="Times New Roman" w:cs="Times New Roman"/>
                <w:sz w:val="24"/>
                <w:szCs w:val="24"/>
              </w:rPr>
              <w:t xml:space="preserve">the same controls as regressions in Table 5. </w:t>
            </w:r>
            <w:r w:rsidRPr="004B0CB6">
              <w:rPr>
                <w:rFonts w:ascii="Times New Roman" w:hAnsi="Times New Roman" w:cs="Times New Roman"/>
                <w:sz w:val="24"/>
                <w:szCs w:val="24"/>
              </w:rPr>
              <w:t>Robust standard errors in parentheses. ** denotes significance at the 5% level, and * at the 10% level.</w:t>
            </w:r>
            <w:del w:id="1336" w:author="Jared Wright" w:date="2021-04-30T11:00:00Z">
              <w:r w:rsidRPr="004B0CB6" w:rsidDel="00CD7A2D">
                <w:rPr>
                  <w:rFonts w:ascii="Times New Roman" w:hAnsi="Times New Roman" w:cs="Times New Roman"/>
                  <w:sz w:val="24"/>
                  <w:szCs w:val="24"/>
                </w:rPr>
                <w:delText xml:space="preserve">Notes: Columns are outcome variables, rows are regressors. Unit of analysis is individual teamsters in U.S. census years 1900-1930 who are linked to their subsequent census record. </w:delText>
              </w:r>
              <w:r w:rsidRPr="004B0CB6" w:rsidDel="00CD7A2D">
                <w:rPr>
                  <w:rFonts w:ascii="Times New Roman" w:hAnsi="Times New Roman" w:cs="Times New Roman"/>
                  <w:i/>
                  <w:sz w:val="24"/>
                  <w:szCs w:val="24"/>
                </w:rPr>
                <w:delText xml:space="preserve">% Change in Teamsters </w:delText>
              </w:r>
              <w:r w:rsidRPr="004B0CB6" w:rsidDel="00CD7A2D">
                <w:rPr>
                  <w:rFonts w:ascii="Times New Roman" w:hAnsi="Times New Roman" w:cs="Times New Roman"/>
                  <w:sz w:val="24"/>
                  <w:szCs w:val="24"/>
                </w:rPr>
                <w:delText xml:space="preserve">refers to the percentage change in teamsters as a percentage of the labor force between census years. Thus a 100% increase in the fraction of teamsters in the labor force predicts a 0.142% decrease in the probability that a teamster becomes a truck driver. </w:delText>
              </w:r>
              <w:r w:rsidRPr="004B0CB6" w:rsidDel="00CD7A2D">
                <w:rPr>
                  <w:rFonts w:ascii="Times New Roman" w:hAnsi="Times New Roman" w:cs="Times New Roman"/>
                  <w:i/>
                  <w:sz w:val="24"/>
                  <w:szCs w:val="24"/>
                </w:rPr>
                <w:delText xml:space="preserve">Log Pop Working Males 16-60 </w:delText>
              </w:r>
              <w:r w:rsidRPr="004B0CB6" w:rsidDel="00CD7A2D">
                <w:rPr>
                  <w:rFonts w:ascii="Times New Roman" w:hAnsi="Times New Roman" w:cs="Times New Roman"/>
                  <w:sz w:val="24"/>
                  <w:szCs w:val="24"/>
                </w:rPr>
                <w:delText xml:space="preserve">refers to the natural log of the population of working males ages 16-60 in the base year city. </w:delText>
              </w:r>
              <w:r w:rsidRPr="004B0CB6" w:rsidDel="00CD7A2D">
                <w:rPr>
                  <w:rFonts w:ascii="Times New Roman" w:hAnsi="Times New Roman" w:cs="Times New Roman"/>
                  <w:i/>
                  <w:sz w:val="24"/>
                  <w:szCs w:val="24"/>
                </w:rPr>
                <w:delText xml:space="preserve">Base Year Home Ownership </w:delText>
              </w:r>
              <w:r w:rsidRPr="004B0CB6" w:rsidDel="00CD7A2D">
                <w:rPr>
                  <w:rFonts w:ascii="Times New Roman" w:hAnsi="Times New Roman" w:cs="Times New Roman"/>
                  <w:sz w:val="24"/>
                  <w:szCs w:val="24"/>
                </w:rPr>
                <w:delText>indicates whether the teamster owned his home in the base census year. The comparison group for this variable is renters. All models include fixed effects for base census year, base year county, and base year home ownership. Other controls include a quintic in age, the percent change in city population between census years, the percent change in population of working males ages 16-60, and controls for various occupations as a fraction of the labor force in the base year. Robust standard errors in parentheses. ** denotes significance at the 5% level, and * at the 10% level.</w:delText>
              </w:r>
            </w:del>
          </w:p>
        </w:tc>
      </w:tr>
    </w:tbl>
    <w:p w:rsidR="005936A9" w:rsidRPr="004B0CB6" w:rsidDel="00CD7A2D" w:rsidRDefault="005936A9" w:rsidP="005936A9">
      <w:pPr>
        <w:ind w:firstLine="720"/>
        <w:rPr>
          <w:del w:id="1337" w:author="Jared Wright" w:date="2021-04-30T10:57:00Z"/>
          <w:rFonts w:ascii="Times New Roman" w:hAnsi="Times New Roman" w:cs="Times New Roman"/>
          <w:sz w:val="24"/>
          <w:szCs w:val="24"/>
        </w:rPr>
      </w:pPr>
      <w:del w:id="1338" w:author="Jared Wright" w:date="2021-04-30T10:57:00Z">
        <w:r w:rsidRPr="004B0CB6" w:rsidDel="00CD7A2D">
          <w:rPr>
            <w:rFonts w:ascii="Times New Roman" w:hAnsi="Times New Roman" w:cs="Times New Roman"/>
            <w:sz w:val="24"/>
            <w:szCs w:val="24"/>
          </w:rPr>
          <w:delText>Transition matrix, levels at city level, leave one out when calculating percentages</w:delText>
        </w:r>
      </w:del>
    </w:p>
    <w:p w:rsidR="005936A9" w:rsidRPr="004B0CB6" w:rsidDel="00CD7A2D" w:rsidRDefault="005936A9" w:rsidP="005936A9">
      <w:pPr>
        <w:ind w:firstLine="720"/>
        <w:rPr>
          <w:del w:id="1339" w:author="Jared Wright" w:date="2021-04-30T10:57:00Z"/>
          <w:rFonts w:ascii="Times New Roman" w:hAnsi="Times New Roman" w:cs="Times New Roman"/>
          <w:sz w:val="24"/>
          <w:szCs w:val="24"/>
        </w:rPr>
      </w:pPr>
      <w:del w:id="1340" w:author="Jared Wright" w:date="2021-04-30T10:57:00Z">
        <w:r w:rsidRPr="004B0CB6" w:rsidDel="00CD7A2D">
          <w:rPr>
            <w:rFonts w:ascii="Times New Roman" w:hAnsi="Times New Roman" w:cs="Times New Roman"/>
            <w:sz w:val="24"/>
            <w:szCs w:val="24"/>
          </w:rPr>
          <w:delText>City level changes in numbers of teamsters, how it affects changes in numbers of laborers in other occupations.</w:delText>
        </w:r>
      </w:del>
    </w:p>
    <w:p w:rsidR="005936A9" w:rsidRPr="004B0CB6" w:rsidDel="00CD7A2D" w:rsidRDefault="005936A9" w:rsidP="005936A9">
      <w:pPr>
        <w:ind w:firstLine="720"/>
        <w:rPr>
          <w:del w:id="1341" w:author="Jared Wright" w:date="2021-04-30T10:57:00Z"/>
          <w:rFonts w:ascii="Times New Roman" w:hAnsi="Times New Roman" w:cs="Times New Roman"/>
          <w:sz w:val="24"/>
          <w:szCs w:val="24"/>
        </w:rPr>
      </w:pPr>
      <w:del w:id="1342" w:author="Jared Wright" w:date="2021-04-30T10:57:00Z">
        <w:r w:rsidRPr="004B0CB6" w:rsidDel="00CD7A2D">
          <w:rPr>
            <w:rFonts w:ascii="Times New Roman" w:hAnsi="Times New Roman" w:cs="Times New Roman"/>
            <w:sz w:val="24"/>
            <w:szCs w:val="24"/>
          </w:rPr>
          <w:delText xml:space="preserve">Difference in natural logs instead of percent changes. </w:delText>
        </w:r>
      </w:del>
    </w:p>
    <w:p w:rsidR="005936A9" w:rsidRPr="004B0CB6" w:rsidDel="00CD7A2D" w:rsidRDefault="005936A9" w:rsidP="005936A9">
      <w:pPr>
        <w:ind w:firstLine="720"/>
        <w:rPr>
          <w:del w:id="1343" w:author="Jared Wright" w:date="2021-04-30T10:57:00Z"/>
          <w:rFonts w:ascii="Times New Roman" w:hAnsi="Times New Roman" w:cs="Times New Roman"/>
          <w:sz w:val="24"/>
          <w:szCs w:val="24"/>
        </w:rPr>
      </w:pPr>
      <w:del w:id="1344" w:author="Jared Wright" w:date="2021-04-30T10:57:00Z">
        <w:r w:rsidRPr="004B0CB6" w:rsidDel="00CD7A2D">
          <w:rPr>
            <w:rFonts w:ascii="Times New Roman" w:hAnsi="Times New Roman" w:cs="Times New Roman"/>
            <w:sz w:val="24"/>
            <w:szCs w:val="24"/>
          </w:rPr>
          <w:delText>Estimate one effect many different ways, compare.</w:delText>
        </w:r>
      </w:del>
    </w:p>
    <w:p w:rsidR="005936A9" w:rsidRPr="004B0CB6" w:rsidDel="00CD7A2D" w:rsidRDefault="005936A9" w:rsidP="005936A9">
      <w:pPr>
        <w:ind w:firstLine="720"/>
        <w:rPr>
          <w:del w:id="1345" w:author="Jared Wright" w:date="2021-04-30T10:57:00Z"/>
          <w:rFonts w:ascii="Times New Roman" w:hAnsi="Times New Roman" w:cs="Times New Roman"/>
          <w:sz w:val="24"/>
          <w:szCs w:val="24"/>
        </w:rPr>
      </w:pPr>
      <w:del w:id="1346" w:author="Jared Wright" w:date="2021-04-30T10:57:00Z">
        <w:r w:rsidRPr="004B0CB6" w:rsidDel="00CD7A2D">
          <w:rPr>
            <w:rFonts w:ascii="Times New Roman" w:hAnsi="Times New Roman" w:cs="Times New Roman"/>
            <w:sz w:val="24"/>
            <w:szCs w:val="24"/>
          </w:rPr>
          <w:delText>First differences: change truckdrivers = beta * change teamsters</w:delText>
        </w:r>
      </w:del>
    </w:p>
    <w:p w:rsidR="005936A9" w:rsidRPr="004B0CB6" w:rsidDel="00CD7A2D" w:rsidRDefault="005936A9" w:rsidP="005936A9">
      <w:pPr>
        <w:ind w:firstLine="720"/>
        <w:rPr>
          <w:del w:id="1347" w:author="Jared Wright" w:date="2021-04-30T10:57:00Z"/>
          <w:rFonts w:ascii="Times New Roman" w:hAnsi="Times New Roman" w:cs="Times New Roman"/>
          <w:sz w:val="24"/>
          <w:szCs w:val="24"/>
        </w:rPr>
      </w:pPr>
      <w:del w:id="1348" w:author="Jared Wright" w:date="2021-04-30T10:57:00Z">
        <w:r w:rsidRPr="004B0CB6" w:rsidDel="00CD7A2D">
          <w:rPr>
            <w:rFonts w:ascii="Times New Roman" w:hAnsi="Times New Roman" w:cs="Times New Roman"/>
            <w:sz w:val="24"/>
            <w:szCs w:val="24"/>
          </w:rPr>
          <w:delText>n_Truckdrivers1930 = beta * n_ teamsters1930</w:delText>
        </w:r>
      </w:del>
    </w:p>
    <w:p w:rsidR="005936A9" w:rsidRPr="004B0CB6" w:rsidDel="00CD7A2D" w:rsidRDefault="005936A9">
      <w:pPr>
        <w:rPr>
          <w:del w:id="1349" w:author="Jared Wright" w:date="2021-04-30T10:58:00Z"/>
          <w:rFonts w:ascii="Times New Roman" w:hAnsi="Times New Roman" w:cs="Times New Roman"/>
          <w:sz w:val="24"/>
          <w:szCs w:val="24"/>
        </w:rPr>
        <w:pPrChange w:id="1350" w:author="Jared Wright" w:date="2021-04-30T10:57:00Z">
          <w:pPr>
            <w:ind w:firstLine="720"/>
          </w:pPr>
        </w:pPrChange>
      </w:pPr>
    </w:p>
    <w:p w:rsidR="005936A9" w:rsidRPr="004B0CB6" w:rsidDel="00CD7A2D" w:rsidRDefault="005936A9" w:rsidP="005936A9">
      <w:pPr>
        <w:rPr>
          <w:del w:id="1351" w:author="Jared Wright" w:date="2021-04-30T10:58:00Z"/>
          <w:rFonts w:ascii="Times New Roman" w:hAnsi="Times New Roman" w:cs="Times New Roman"/>
          <w:sz w:val="24"/>
          <w:szCs w:val="24"/>
        </w:rPr>
      </w:pPr>
    </w:p>
    <w:p w:rsidR="005936A9" w:rsidRPr="004B0CB6" w:rsidDel="00CD7A2D" w:rsidRDefault="005936A9" w:rsidP="005936A9">
      <w:pPr>
        <w:rPr>
          <w:del w:id="1352" w:author="Jared Wright" w:date="2021-04-30T10:58:00Z"/>
          <w:rFonts w:ascii="Times New Roman" w:hAnsi="Times New Roman" w:cs="Times New Roman"/>
          <w:sz w:val="24"/>
          <w:szCs w:val="24"/>
        </w:rPr>
      </w:pPr>
    </w:p>
    <w:p w:rsidR="005936A9" w:rsidRPr="004B0CB6" w:rsidDel="00CD7A2D" w:rsidRDefault="005936A9" w:rsidP="005936A9">
      <w:pPr>
        <w:rPr>
          <w:del w:id="1353" w:author="Jared Wright" w:date="2021-04-30T10:58:00Z"/>
          <w:rFonts w:ascii="Times New Roman" w:hAnsi="Times New Roman" w:cs="Times New Roman"/>
          <w:sz w:val="24"/>
          <w:szCs w:val="24"/>
        </w:rPr>
        <w:sectPr w:rsidR="005936A9" w:rsidRPr="004B0CB6" w:rsidDel="00CD7A2D" w:rsidSect="00266710">
          <w:pgSz w:w="15840" w:h="12240" w:orient="landscape"/>
          <w:pgMar w:top="1440" w:right="1440" w:bottom="1440" w:left="1440" w:header="720" w:footer="720" w:gutter="0"/>
          <w:cols w:space="720"/>
          <w:docGrid w:linePitch="360"/>
        </w:sectPr>
      </w:pPr>
    </w:p>
    <w:p w:rsidR="005936A9" w:rsidRPr="004B0CB6" w:rsidRDefault="005936A9" w:rsidP="004D5DBB">
      <w:pPr>
        <w:rPr>
          <w:rFonts w:ascii="Times New Roman" w:hAnsi="Times New Roman" w:cs="Times New Roman"/>
          <w:sz w:val="24"/>
          <w:szCs w:val="24"/>
        </w:rPr>
      </w:pPr>
    </w:p>
    <w:sectPr w:rsidR="005936A9" w:rsidRPr="004B0CB6" w:rsidSect="002667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258" w:rsidRDefault="00864258" w:rsidP="008035F2">
      <w:pPr>
        <w:spacing w:after="0" w:line="240" w:lineRule="auto"/>
      </w:pPr>
      <w:r>
        <w:separator/>
      </w:r>
    </w:p>
  </w:endnote>
  <w:endnote w:type="continuationSeparator" w:id="0">
    <w:p w:rsidR="00864258" w:rsidRDefault="00864258" w:rsidP="0080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258" w:rsidRDefault="00864258" w:rsidP="008035F2">
      <w:pPr>
        <w:spacing w:after="0" w:line="240" w:lineRule="auto"/>
      </w:pPr>
      <w:r>
        <w:separator/>
      </w:r>
    </w:p>
  </w:footnote>
  <w:footnote w:type="continuationSeparator" w:id="0">
    <w:p w:rsidR="00864258" w:rsidRDefault="00864258" w:rsidP="00803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8726E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B73EB5"/>
    <w:multiLevelType w:val="hybridMultilevel"/>
    <w:tmpl w:val="7034D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bie Sanders">
    <w15:presenceInfo w15:providerId="AD" w15:userId="S-1-5-21-213226363-371733006-173644503-2875617"/>
  </w15:person>
  <w15:person w15:author="Jared Wright">
    <w15:presenceInfo w15:providerId="AD" w15:userId="S-1-5-21-213226363-371733006-173644503-2874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F6"/>
    <w:rsid w:val="00045403"/>
    <w:rsid w:val="0007775C"/>
    <w:rsid w:val="000974EC"/>
    <w:rsid w:val="000B0346"/>
    <w:rsid w:val="000B091B"/>
    <w:rsid w:val="000B3B62"/>
    <w:rsid w:val="000C2C86"/>
    <w:rsid w:val="000D70FA"/>
    <w:rsid w:val="000E07A5"/>
    <w:rsid w:val="000E2D49"/>
    <w:rsid w:val="000E3E58"/>
    <w:rsid w:val="000F62A7"/>
    <w:rsid w:val="000F7937"/>
    <w:rsid w:val="00145507"/>
    <w:rsid w:val="00150783"/>
    <w:rsid w:val="00154258"/>
    <w:rsid w:val="001645B3"/>
    <w:rsid w:val="00180392"/>
    <w:rsid w:val="00194C1C"/>
    <w:rsid w:val="001B1A44"/>
    <w:rsid w:val="001B1DE8"/>
    <w:rsid w:val="001C19F5"/>
    <w:rsid w:val="001D0688"/>
    <w:rsid w:val="001D0B6D"/>
    <w:rsid w:val="0020277B"/>
    <w:rsid w:val="00205841"/>
    <w:rsid w:val="002060F2"/>
    <w:rsid w:val="00230E2D"/>
    <w:rsid w:val="0023148E"/>
    <w:rsid w:val="00241DBF"/>
    <w:rsid w:val="00244810"/>
    <w:rsid w:val="002544AB"/>
    <w:rsid w:val="002631E2"/>
    <w:rsid w:val="0026477B"/>
    <w:rsid w:val="00265547"/>
    <w:rsid w:val="00266710"/>
    <w:rsid w:val="00267F67"/>
    <w:rsid w:val="00271126"/>
    <w:rsid w:val="00273B8E"/>
    <w:rsid w:val="00284245"/>
    <w:rsid w:val="00291B60"/>
    <w:rsid w:val="002964B0"/>
    <w:rsid w:val="002A1401"/>
    <w:rsid w:val="002B5D8C"/>
    <w:rsid w:val="002D5AEF"/>
    <w:rsid w:val="002F3C89"/>
    <w:rsid w:val="002F3E08"/>
    <w:rsid w:val="00306E70"/>
    <w:rsid w:val="0032092E"/>
    <w:rsid w:val="00321428"/>
    <w:rsid w:val="00325771"/>
    <w:rsid w:val="00364DA9"/>
    <w:rsid w:val="003667B1"/>
    <w:rsid w:val="003760A2"/>
    <w:rsid w:val="00387F06"/>
    <w:rsid w:val="00394F9E"/>
    <w:rsid w:val="003A6C90"/>
    <w:rsid w:val="003A6CF3"/>
    <w:rsid w:val="003B42EA"/>
    <w:rsid w:val="003C2534"/>
    <w:rsid w:val="003D5C49"/>
    <w:rsid w:val="00426B19"/>
    <w:rsid w:val="00427D72"/>
    <w:rsid w:val="00430343"/>
    <w:rsid w:val="00444934"/>
    <w:rsid w:val="004454FD"/>
    <w:rsid w:val="00452193"/>
    <w:rsid w:val="00461503"/>
    <w:rsid w:val="00462589"/>
    <w:rsid w:val="00470D55"/>
    <w:rsid w:val="00482592"/>
    <w:rsid w:val="004B0CB6"/>
    <w:rsid w:val="004C6CAD"/>
    <w:rsid w:val="004D5DBB"/>
    <w:rsid w:val="00534AF5"/>
    <w:rsid w:val="005475C8"/>
    <w:rsid w:val="0057172C"/>
    <w:rsid w:val="00577B8A"/>
    <w:rsid w:val="00580BC4"/>
    <w:rsid w:val="005936A9"/>
    <w:rsid w:val="0059395E"/>
    <w:rsid w:val="005A358F"/>
    <w:rsid w:val="005D0AB5"/>
    <w:rsid w:val="005D351F"/>
    <w:rsid w:val="005E4122"/>
    <w:rsid w:val="005F60CD"/>
    <w:rsid w:val="006268E0"/>
    <w:rsid w:val="00652C61"/>
    <w:rsid w:val="00666761"/>
    <w:rsid w:val="006765F3"/>
    <w:rsid w:val="0069657E"/>
    <w:rsid w:val="006B6505"/>
    <w:rsid w:val="006C1B2D"/>
    <w:rsid w:val="006C4A26"/>
    <w:rsid w:val="006E572E"/>
    <w:rsid w:val="006F662E"/>
    <w:rsid w:val="007005F6"/>
    <w:rsid w:val="00717ABB"/>
    <w:rsid w:val="00722B3A"/>
    <w:rsid w:val="0072347A"/>
    <w:rsid w:val="007412AA"/>
    <w:rsid w:val="0075268A"/>
    <w:rsid w:val="0075571C"/>
    <w:rsid w:val="00766216"/>
    <w:rsid w:val="0078010B"/>
    <w:rsid w:val="007805AF"/>
    <w:rsid w:val="00783D3C"/>
    <w:rsid w:val="007910DD"/>
    <w:rsid w:val="00794DBA"/>
    <w:rsid w:val="007C3E96"/>
    <w:rsid w:val="007C4D83"/>
    <w:rsid w:val="007C694B"/>
    <w:rsid w:val="007D7044"/>
    <w:rsid w:val="007E17D3"/>
    <w:rsid w:val="007E4A2B"/>
    <w:rsid w:val="007F55BC"/>
    <w:rsid w:val="008035F2"/>
    <w:rsid w:val="0081315D"/>
    <w:rsid w:val="0082778F"/>
    <w:rsid w:val="0083746B"/>
    <w:rsid w:val="00864258"/>
    <w:rsid w:val="00890C92"/>
    <w:rsid w:val="00894A74"/>
    <w:rsid w:val="008B6274"/>
    <w:rsid w:val="008C388A"/>
    <w:rsid w:val="00913AE7"/>
    <w:rsid w:val="00915894"/>
    <w:rsid w:val="00924DF6"/>
    <w:rsid w:val="009260E8"/>
    <w:rsid w:val="00942BFD"/>
    <w:rsid w:val="00966281"/>
    <w:rsid w:val="00992BB7"/>
    <w:rsid w:val="009A2C5E"/>
    <w:rsid w:val="009B1A3A"/>
    <w:rsid w:val="009D06BC"/>
    <w:rsid w:val="009E27EE"/>
    <w:rsid w:val="009E7801"/>
    <w:rsid w:val="009F0F85"/>
    <w:rsid w:val="00A27720"/>
    <w:rsid w:val="00A371FB"/>
    <w:rsid w:val="00A44958"/>
    <w:rsid w:val="00A47BDD"/>
    <w:rsid w:val="00A61D03"/>
    <w:rsid w:val="00A72BD4"/>
    <w:rsid w:val="00A733D3"/>
    <w:rsid w:val="00A80196"/>
    <w:rsid w:val="00A82941"/>
    <w:rsid w:val="00A92905"/>
    <w:rsid w:val="00AB561D"/>
    <w:rsid w:val="00AB7DEC"/>
    <w:rsid w:val="00AD12E4"/>
    <w:rsid w:val="00AF4EB0"/>
    <w:rsid w:val="00B402C1"/>
    <w:rsid w:val="00B434E8"/>
    <w:rsid w:val="00B66EDE"/>
    <w:rsid w:val="00BA3859"/>
    <w:rsid w:val="00BB3048"/>
    <w:rsid w:val="00BC2D37"/>
    <w:rsid w:val="00BC3731"/>
    <w:rsid w:val="00BD5956"/>
    <w:rsid w:val="00BD60DD"/>
    <w:rsid w:val="00BF01CC"/>
    <w:rsid w:val="00BF12C8"/>
    <w:rsid w:val="00C44F89"/>
    <w:rsid w:val="00C47CEE"/>
    <w:rsid w:val="00C7679C"/>
    <w:rsid w:val="00CB3EFA"/>
    <w:rsid w:val="00CC0184"/>
    <w:rsid w:val="00CD7A2D"/>
    <w:rsid w:val="00CF3204"/>
    <w:rsid w:val="00D227CD"/>
    <w:rsid w:val="00D323B8"/>
    <w:rsid w:val="00D45113"/>
    <w:rsid w:val="00D51C2B"/>
    <w:rsid w:val="00D57226"/>
    <w:rsid w:val="00D57B2A"/>
    <w:rsid w:val="00D64470"/>
    <w:rsid w:val="00D64AA6"/>
    <w:rsid w:val="00D831FA"/>
    <w:rsid w:val="00DA02E9"/>
    <w:rsid w:val="00DA5D79"/>
    <w:rsid w:val="00DA7D47"/>
    <w:rsid w:val="00DB28BA"/>
    <w:rsid w:val="00DB3F58"/>
    <w:rsid w:val="00DC4925"/>
    <w:rsid w:val="00E17682"/>
    <w:rsid w:val="00E42E86"/>
    <w:rsid w:val="00E63C8D"/>
    <w:rsid w:val="00E70F9E"/>
    <w:rsid w:val="00E97EEF"/>
    <w:rsid w:val="00EA3748"/>
    <w:rsid w:val="00EA6AD1"/>
    <w:rsid w:val="00EB3322"/>
    <w:rsid w:val="00EF139E"/>
    <w:rsid w:val="00F0215E"/>
    <w:rsid w:val="00F04D84"/>
    <w:rsid w:val="00F1130C"/>
    <w:rsid w:val="00F13107"/>
    <w:rsid w:val="00F16535"/>
    <w:rsid w:val="00F203B7"/>
    <w:rsid w:val="00F4029F"/>
    <w:rsid w:val="00F53698"/>
    <w:rsid w:val="00F764A0"/>
    <w:rsid w:val="00F779E2"/>
    <w:rsid w:val="00F845A3"/>
    <w:rsid w:val="00F85B6E"/>
    <w:rsid w:val="00F869A3"/>
    <w:rsid w:val="00FA0202"/>
    <w:rsid w:val="00FA2846"/>
    <w:rsid w:val="00FD0738"/>
    <w:rsid w:val="00FD235B"/>
    <w:rsid w:val="00FE01B0"/>
    <w:rsid w:val="00FE32C8"/>
    <w:rsid w:val="00FF3E01"/>
    <w:rsid w:val="00FF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BFBA3E"/>
  <w15:chartTrackingRefBased/>
  <w15:docId w15:val="{451E44E6-69A2-49A5-A982-F041D712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3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5F2"/>
  </w:style>
  <w:style w:type="paragraph" w:styleId="Footer">
    <w:name w:val="footer"/>
    <w:basedOn w:val="Normal"/>
    <w:link w:val="FooterChar"/>
    <w:uiPriority w:val="99"/>
    <w:unhideWhenUsed/>
    <w:rsid w:val="0080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5F2"/>
  </w:style>
  <w:style w:type="paragraph" w:styleId="ListBullet">
    <w:name w:val="List Bullet"/>
    <w:basedOn w:val="Normal"/>
    <w:uiPriority w:val="99"/>
    <w:unhideWhenUsed/>
    <w:rsid w:val="00F16535"/>
    <w:pPr>
      <w:numPr>
        <w:numId w:val="1"/>
      </w:numPr>
      <w:contextualSpacing/>
    </w:pPr>
  </w:style>
  <w:style w:type="paragraph" w:styleId="NoSpacing">
    <w:name w:val="No Spacing"/>
    <w:link w:val="NoSpacingChar"/>
    <w:uiPriority w:val="1"/>
    <w:qFormat/>
    <w:rsid w:val="00722B3A"/>
    <w:pPr>
      <w:spacing w:after="0" w:line="240" w:lineRule="auto"/>
    </w:pPr>
    <w:rPr>
      <w:rFonts w:eastAsiaTheme="minorEastAsia"/>
    </w:rPr>
  </w:style>
  <w:style w:type="character" w:customStyle="1" w:styleId="NoSpacingChar">
    <w:name w:val="No Spacing Char"/>
    <w:basedOn w:val="DefaultParagraphFont"/>
    <w:link w:val="NoSpacing"/>
    <w:uiPriority w:val="1"/>
    <w:rsid w:val="00722B3A"/>
    <w:rPr>
      <w:rFonts w:eastAsiaTheme="minorEastAsia"/>
    </w:rPr>
  </w:style>
  <w:style w:type="paragraph" w:styleId="ListParagraph">
    <w:name w:val="List Paragraph"/>
    <w:basedOn w:val="Normal"/>
    <w:uiPriority w:val="34"/>
    <w:qFormat/>
    <w:rsid w:val="00CB3EFA"/>
    <w:pPr>
      <w:ind w:left="720"/>
      <w:contextualSpacing/>
    </w:pPr>
  </w:style>
  <w:style w:type="paragraph" w:styleId="BalloonText">
    <w:name w:val="Balloon Text"/>
    <w:basedOn w:val="Normal"/>
    <w:link w:val="BalloonTextChar"/>
    <w:uiPriority w:val="99"/>
    <w:semiHidden/>
    <w:unhideWhenUsed/>
    <w:rsid w:val="00EF13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7361">
      <w:bodyDiv w:val="1"/>
      <w:marLeft w:val="0"/>
      <w:marRight w:val="0"/>
      <w:marTop w:val="0"/>
      <w:marBottom w:val="0"/>
      <w:divBdr>
        <w:top w:val="none" w:sz="0" w:space="0" w:color="auto"/>
        <w:left w:val="none" w:sz="0" w:space="0" w:color="auto"/>
        <w:bottom w:val="none" w:sz="0" w:space="0" w:color="auto"/>
        <w:right w:val="none" w:sz="0" w:space="0" w:color="auto"/>
      </w:divBdr>
    </w:div>
    <w:div w:id="1252468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2822F-3488-4B33-8D29-3E7C9D94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12</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Wright</dc:creator>
  <cp:lastModifiedBy>Jared Wright</cp:lastModifiedBy>
  <cp:revision>18</cp:revision>
  <dcterms:created xsi:type="dcterms:W3CDTF">2021-08-26T19:28:00Z</dcterms:created>
  <dcterms:modified xsi:type="dcterms:W3CDTF">2021-09-19T00:14:00Z</dcterms:modified>
</cp:coreProperties>
</file>